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3241B" w14:textId="0699011D" w:rsidR="00323C7D" w:rsidRPr="00E51D94" w:rsidRDefault="00323C7D" w:rsidP="00272378">
      <w:pPr>
        <w:jc w:val="center"/>
        <w:rPr>
          <w:rFonts w:ascii="Calibri" w:hAnsi="Calibri" w:cs="Calibri"/>
          <w:color w:val="0F4761" w:themeColor="accent1" w:themeShade="BF"/>
          <w:sz w:val="52"/>
          <w:szCs w:val="52"/>
        </w:rPr>
      </w:pPr>
      <w:r w:rsidRPr="00E51D94">
        <w:rPr>
          <w:rFonts w:ascii="Calibri" w:hAnsi="Calibri" w:cs="Calibri"/>
          <w:color w:val="0F4761" w:themeColor="accent1" w:themeShade="BF"/>
          <w:sz w:val="52"/>
          <w:szCs w:val="52"/>
        </w:rPr>
        <w:t>Lab 02: Bivariate regression</w:t>
      </w:r>
      <w:r w:rsidR="00EB40AE" w:rsidRPr="00E51D94">
        <w:rPr>
          <w:rFonts w:ascii="Calibri" w:hAnsi="Calibri" w:cs="Calibri"/>
          <w:color w:val="0F4761" w:themeColor="accent1" w:themeShade="BF"/>
          <w:sz w:val="52"/>
          <w:szCs w:val="52"/>
        </w:rPr>
        <w:t xml:space="preserve"> and Transformation</w:t>
      </w:r>
    </w:p>
    <w:p w14:paraId="6DFCE7F6" w14:textId="5832989D" w:rsidR="00323C7D" w:rsidRPr="00E51D94" w:rsidRDefault="00323C7D" w:rsidP="00323C7D">
      <w:pPr>
        <w:rPr>
          <w:rFonts w:ascii="Calibri" w:hAnsi="Calibri" w:cs="Calibri"/>
        </w:rPr>
      </w:pPr>
      <w:r w:rsidRPr="00E51D94">
        <w:rPr>
          <w:rFonts w:ascii="Calibri" w:hAnsi="Calibri" w:cs="Calibri"/>
          <w:b/>
          <w:bCs/>
        </w:rPr>
        <w:t>Due date:</w:t>
      </w:r>
      <w:r w:rsidRPr="00E51D94">
        <w:rPr>
          <w:rFonts w:ascii="Calibri" w:hAnsi="Calibri" w:cs="Calibri"/>
        </w:rPr>
        <w:t xml:space="preserve"> Wednesday, </w:t>
      </w:r>
      <w:r w:rsidRPr="00E51D94">
        <w:rPr>
          <w:rFonts w:ascii="Calibri" w:hAnsi="Calibri" w:cs="Calibri"/>
          <w:color w:val="000000"/>
          <w:sz w:val="22"/>
          <w:szCs w:val="22"/>
        </w:rPr>
        <w:t xml:space="preserve">Feb </w:t>
      </w:r>
      <w:r w:rsidR="00240E81" w:rsidRPr="00E51D94">
        <w:rPr>
          <w:rFonts w:ascii="Calibri" w:hAnsi="Calibri" w:cs="Calibri"/>
          <w:color w:val="000000"/>
          <w:sz w:val="22"/>
          <w:szCs w:val="22"/>
        </w:rPr>
        <w:t>12</w:t>
      </w:r>
      <w:r w:rsidRPr="00E51D94">
        <w:rPr>
          <w:rFonts w:ascii="Calibri" w:hAnsi="Calibri" w:cs="Calibri"/>
        </w:rPr>
        <w:t xml:space="preserve">, 2025 submitted as Word document to Canvas </w:t>
      </w:r>
      <w:r w:rsidRPr="00E51D94">
        <w:rPr>
          <w:rFonts w:ascii="Calibri" w:hAnsi="Calibri" w:cs="Calibri"/>
          <w:b/>
          <w:bCs/>
          <w:i/>
          <w:iCs/>
        </w:rPr>
        <w:t>Lab0</w:t>
      </w:r>
      <w:r w:rsidR="00EB40AE" w:rsidRPr="00E51D94">
        <w:rPr>
          <w:rFonts w:ascii="Calibri" w:hAnsi="Calibri" w:cs="Calibri"/>
          <w:b/>
          <w:bCs/>
          <w:i/>
          <w:iCs/>
        </w:rPr>
        <w:t>2</w:t>
      </w:r>
      <w:r w:rsidRPr="00E51D94">
        <w:rPr>
          <w:rFonts w:ascii="Calibri" w:hAnsi="Calibri" w:cs="Calibri"/>
          <w:b/>
          <w:bCs/>
          <w:i/>
          <w:iCs/>
        </w:rPr>
        <w:t xml:space="preserve"> </w:t>
      </w:r>
      <w:r w:rsidRPr="00E51D94">
        <w:rPr>
          <w:rFonts w:ascii="Calibri" w:hAnsi="Calibri" w:cs="Calibri"/>
        </w:rPr>
        <w:t xml:space="preserve"> link</w:t>
      </w:r>
    </w:p>
    <w:p w14:paraId="1A5BC580" w14:textId="77777777" w:rsidR="00323C7D" w:rsidRPr="00E51D94" w:rsidRDefault="00323C7D" w:rsidP="00323C7D">
      <w:pPr>
        <w:rPr>
          <w:rFonts w:ascii="Calibri" w:hAnsi="Calibri" w:cs="Calibri"/>
        </w:rPr>
      </w:pPr>
      <w:r w:rsidRPr="00E51D94">
        <w:rPr>
          <w:rFonts w:ascii="Calibri" w:hAnsi="Calibri" w:cs="Calibri"/>
        </w:rPr>
        <w:t>This lab counts 9 % toward your total grade.</w:t>
      </w:r>
    </w:p>
    <w:p w14:paraId="4DB4802A" w14:textId="77777777" w:rsidR="00323C7D" w:rsidRPr="00E51D94" w:rsidRDefault="00323C7D" w:rsidP="00323C7D">
      <w:pPr>
        <w:rPr>
          <w:rFonts w:ascii="Calibri" w:hAnsi="Calibri" w:cs="Calibri"/>
        </w:rPr>
      </w:pPr>
      <w:r w:rsidRPr="00E51D94">
        <w:rPr>
          <w:rFonts w:ascii="Calibri" w:hAnsi="Calibri" w:cs="Calibri"/>
          <w:b/>
          <w:bCs/>
        </w:rPr>
        <w:t>Objectives:</w:t>
      </w:r>
      <w:r w:rsidRPr="00E51D94">
        <w:rPr>
          <w:rFonts w:ascii="Calibri" w:hAnsi="Calibri" w:cs="Calibri"/>
        </w:rPr>
        <w:t xml:space="preserve"> In this lab, you will practice your skills in</w:t>
      </w:r>
    </w:p>
    <w:p w14:paraId="20A59BBC" w14:textId="4359868C" w:rsidR="00323C7D" w:rsidRPr="00E51D94" w:rsidRDefault="00323C7D" w:rsidP="00323C7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1D94">
        <w:rPr>
          <w:rFonts w:ascii="Calibri" w:hAnsi="Calibri" w:cs="Calibri"/>
        </w:rPr>
        <w:t>Explore bivariate regression</w:t>
      </w:r>
    </w:p>
    <w:p w14:paraId="0C5431EC" w14:textId="5AC9FB13" w:rsidR="00323C7D" w:rsidRPr="00E51D94" w:rsidRDefault="00323C7D" w:rsidP="00323C7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1D94">
        <w:rPr>
          <w:rFonts w:ascii="Calibri" w:hAnsi="Calibri" w:cs="Calibri"/>
        </w:rPr>
        <w:t>Confidence interval</w:t>
      </w:r>
    </w:p>
    <w:p w14:paraId="150BEE2C" w14:textId="4E9A3CE5" w:rsidR="00323C7D" w:rsidRPr="00E51D94" w:rsidRDefault="00323C7D" w:rsidP="00323C7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1D94">
        <w:rPr>
          <w:rFonts w:ascii="Calibri" w:hAnsi="Calibri" w:cs="Calibri"/>
        </w:rPr>
        <w:t>Accuracy of the model</w:t>
      </w:r>
    </w:p>
    <w:p w14:paraId="05BCD3BF" w14:textId="4CCA0209" w:rsidR="00323C7D" w:rsidRPr="00E51D94" w:rsidRDefault="00EB40AE" w:rsidP="00323C7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1D94">
        <w:rPr>
          <w:rFonts w:ascii="Calibri" w:hAnsi="Calibri" w:cs="Calibri"/>
        </w:rPr>
        <w:t xml:space="preserve">Variable </w:t>
      </w:r>
      <w:r w:rsidR="00323C7D" w:rsidRPr="00E51D94">
        <w:rPr>
          <w:rFonts w:ascii="Calibri" w:hAnsi="Calibri" w:cs="Calibri"/>
        </w:rPr>
        <w:t>Transformation</w:t>
      </w:r>
    </w:p>
    <w:p w14:paraId="3813FDFC" w14:textId="77777777" w:rsidR="00323C7D" w:rsidRPr="00E51D94" w:rsidRDefault="00323C7D" w:rsidP="00323C7D">
      <w:pPr>
        <w:rPr>
          <w:rFonts w:ascii="Calibri" w:hAnsi="Calibri" w:cs="Calibri"/>
        </w:rPr>
      </w:pPr>
      <w:r w:rsidRPr="00E51D94">
        <w:rPr>
          <w:rFonts w:ascii="Calibri" w:hAnsi="Calibri" w:cs="Calibri"/>
          <w:b/>
          <w:bCs/>
        </w:rPr>
        <w:t>Format of answer:</w:t>
      </w:r>
      <w:r w:rsidRPr="00E51D94">
        <w:rPr>
          <w:rFonts w:ascii="Calibri" w:hAnsi="Calibri" w:cs="Calibri"/>
        </w:rPr>
        <w:t xml:space="preserve"> Submit your answers as a </w:t>
      </w:r>
      <w:r w:rsidRPr="00E51D94">
        <w:rPr>
          <w:rFonts w:ascii="Calibri" w:hAnsi="Calibri" w:cs="Calibri"/>
          <w:b/>
          <w:bCs/>
        </w:rPr>
        <w:t>Word document</w:t>
      </w:r>
      <w:r w:rsidRPr="00E51D94">
        <w:rPr>
          <w:rFonts w:ascii="Calibri" w:hAnsi="Calibri" w:cs="Calibri"/>
        </w:rPr>
        <w:t xml:space="preserve"> with graphs and verbal descriptions, properly labeled in the task sequence, with answers in </w:t>
      </w:r>
      <w:r w:rsidRPr="00E51D94">
        <w:rPr>
          <w:rFonts w:ascii="Calibri" w:hAnsi="Calibri" w:cs="Calibri"/>
          <w:color w:val="FF0000"/>
        </w:rPr>
        <w:t xml:space="preserve">red text </w:t>
      </w:r>
      <w:r w:rsidRPr="00E51D94">
        <w:rPr>
          <w:rFonts w:ascii="Calibri" w:hAnsi="Calibri" w:cs="Calibri"/>
        </w:rPr>
        <w:t>and only relevant content included</w:t>
      </w:r>
    </w:p>
    <w:p w14:paraId="72037DD7" w14:textId="293928DB" w:rsidR="00323C7D" w:rsidRPr="00E51D94" w:rsidRDefault="00323C7D" w:rsidP="00323C7D">
      <w:pPr>
        <w:pStyle w:val="Heading1"/>
        <w:rPr>
          <w:rFonts w:ascii="Calibri" w:hAnsi="Calibri" w:cs="Calibri"/>
        </w:rPr>
      </w:pPr>
      <w:r w:rsidRPr="00E51D94">
        <w:rPr>
          <w:rFonts w:ascii="Calibri" w:hAnsi="Calibri" w:cs="Calibri"/>
        </w:rPr>
        <w:t>Task 1:  Bivariate regression (</w:t>
      </w:r>
      <w:r w:rsidR="00240E81" w:rsidRPr="00E51D94">
        <w:rPr>
          <w:rFonts w:ascii="Calibri" w:hAnsi="Calibri" w:cs="Calibri"/>
        </w:rPr>
        <w:t>2.5</w:t>
      </w:r>
      <w:r w:rsidRPr="00E51D94">
        <w:rPr>
          <w:rFonts w:ascii="Calibri" w:hAnsi="Calibri" w:cs="Calibri"/>
        </w:rPr>
        <w:t xml:space="preserve"> pts)</w:t>
      </w:r>
    </w:p>
    <w:p w14:paraId="2CFB94BE" w14:textId="66D8AE3B" w:rsidR="00772755" w:rsidRPr="00E51D94" w:rsidRDefault="00323C7D">
      <w:pPr>
        <w:rPr>
          <w:rFonts w:ascii="Calibri" w:hAnsi="Calibri" w:cs="Calibri"/>
        </w:rPr>
      </w:pPr>
      <w:r w:rsidRPr="00E51D94">
        <w:rPr>
          <w:rFonts w:ascii="Calibri" w:hAnsi="Calibri" w:cs="Calibri"/>
        </w:rPr>
        <w:t xml:space="preserve">The </w:t>
      </w:r>
      <w:r w:rsidRPr="00E51D94">
        <w:rPr>
          <w:rFonts w:ascii="Calibri" w:hAnsi="Calibri" w:cs="Calibri"/>
          <w:b/>
          <w:bCs/>
        </w:rPr>
        <w:t xml:space="preserve">MASS </w:t>
      </w:r>
      <w:r w:rsidRPr="00E51D94">
        <w:rPr>
          <w:rFonts w:ascii="Calibri" w:hAnsi="Calibri" w:cs="Calibri"/>
        </w:rPr>
        <w:t xml:space="preserve">library contains the </w:t>
      </w:r>
      <w:r w:rsidRPr="00E51D94">
        <w:rPr>
          <w:rFonts w:ascii="Calibri" w:hAnsi="Calibri" w:cs="Calibri"/>
          <w:b/>
          <w:bCs/>
        </w:rPr>
        <w:t>Boston</w:t>
      </w:r>
      <w:r w:rsidRPr="00E51D94">
        <w:rPr>
          <w:rFonts w:ascii="Calibri" w:hAnsi="Calibri" w:cs="Calibri"/>
        </w:rPr>
        <w:t xml:space="preserve"> data set, which records the attribute information about house in suburbs of Boston. We will use </w:t>
      </w:r>
      <w:r w:rsidRPr="00E51D94">
        <w:rPr>
          <w:rFonts w:ascii="Calibri" w:hAnsi="Calibri" w:cs="Calibri"/>
          <w:b/>
          <w:bCs/>
        </w:rPr>
        <w:t>rm</w:t>
      </w:r>
      <w:r w:rsidRPr="00E51D94">
        <w:rPr>
          <w:rFonts w:ascii="Calibri" w:hAnsi="Calibri" w:cs="Calibri"/>
        </w:rPr>
        <w:t xml:space="preserve"> (average number rooms per house) to predict </w:t>
      </w:r>
      <w:r w:rsidRPr="00E51D94">
        <w:rPr>
          <w:rFonts w:ascii="Calibri" w:hAnsi="Calibri" w:cs="Calibri"/>
          <w:b/>
          <w:bCs/>
        </w:rPr>
        <w:t>medv</w:t>
      </w:r>
      <w:r w:rsidRPr="00E51D94">
        <w:rPr>
          <w:rFonts w:ascii="Calibri" w:hAnsi="Calibri" w:cs="Calibri"/>
        </w:rPr>
        <w:t xml:space="preserve"> (median value of owner-occupied homes in $1000s). </w:t>
      </w:r>
    </w:p>
    <w:p w14:paraId="364260AE" w14:textId="72B12F85" w:rsidR="00323C7D" w:rsidRPr="00E51D94" w:rsidRDefault="00323C7D" w:rsidP="00323C7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51D94">
        <w:rPr>
          <w:rFonts w:ascii="Calibri" w:hAnsi="Calibri" w:cs="Calibri"/>
        </w:rPr>
        <w:t xml:space="preserve">Using the </w:t>
      </w:r>
      <w:r w:rsidRPr="00E51D94">
        <w:rPr>
          <w:rFonts w:ascii="Calibri" w:hAnsi="Calibri" w:cs="Calibri"/>
          <w:b/>
          <w:bCs/>
        </w:rPr>
        <w:t>lm()</w:t>
      </w:r>
      <w:r w:rsidRPr="00E51D94">
        <w:rPr>
          <w:rFonts w:ascii="Calibri" w:hAnsi="Calibri" w:cs="Calibri"/>
        </w:rPr>
        <w:t xml:space="preserve"> function to fit a bivariate linear regression model, with </w:t>
      </w:r>
      <w:r w:rsidRPr="00E51D94">
        <w:rPr>
          <w:rFonts w:ascii="Calibri" w:hAnsi="Calibri" w:cs="Calibri"/>
          <w:b/>
          <w:bCs/>
        </w:rPr>
        <w:t>medv</w:t>
      </w:r>
      <w:r w:rsidRPr="00E51D94">
        <w:rPr>
          <w:rFonts w:ascii="Calibri" w:hAnsi="Calibri" w:cs="Calibri"/>
        </w:rPr>
        <w:t xml:space="preserve"> as the dependent variable and </w:t>
      </w:r>
      <w:r w:rsidRPr="00E51D94">
        <w:rPr>
          <w:rFonts w:ascii="Calibri" w:hAnsi="Calibri" w:cs="Calibri"/>
          <w:b/>
          <w:bCs/>
        </w:rPr>
        <w:t>rm</w:t>
      </w:r>
      <w:r w:rsidRPr="00E51D94">
        <w:rPr>
          <w:rFonts w:ascii="Calibri" w:hAnsi="Calibri" w:cs="Calibri"/>
        </w:rPr>
        <w:t xml:space="preserve"> as the independent variable. </w:t>
      </w:r>
      <w:r w:rsidR="00240E81" w:rsidRPr="00E51D94">
        <w:rPr>
          <w:rFonts w:ascii="Calibri" w:hAnsi="Calibri" w:cs="Calibri"/>
        </w:rPr>
        <w:t>(0.5 pts)</w:t>
      </w:r>
    </w:p>
    <w:p w14:paraId="400EFF0E" w14:textId="77777777" w:rsidR="00C6298D" w:rsidRPr="00E51D94" w:rsidRDefault="00C6298D" w:rsidP="00C6298D">
      <w:pPr>
        <w:pStyle w:val="ListParagraph"/>
        <w:rPr>
          <w:rFonts w:ascii="Calibri" w:hAnsi="Calibri" w:cs="Calibri"/>
          <w:color w:val="FF0000"/>
        </w:rPr>
      </w:pPr>
      <w:r w:rsidRPr="00E51D94">
        <w:rPr>
          <w:rFonts w:ascii="Calibri" w:hAnsi="Calibri" w:cs="Calibri"/>
          <w:color w:val="FF0000"/>
        </w:rPr>
        <w:t>data('Boston')</w:t>
      </w:r>
    </w:p>
    <w:p w14:paraId="1F2849D4" w14:textId="1A5B8CDC" w:rsidR="00E9028D" w:rsidRPr="00E51D94" w:rsidRDefault="00C6298D" w:rsidP="00C6298D">
      <w:pPr>
        <w:pStyle w:val="ListParagraph"/>
        <w:rPr>
          <w:rFonts w:ascii="Calibri" w:hAnsi="Calibri" w:cs="Calibri"/>
          <w:color w:val="FF0000"/>
        </w:rPr>
      </w:pPr>
      <w:r w:rsidRPr="00E51D94">
        <w:rPr>
          <w:rFonts w:ascii="Calibri" w:hAnsi="Calibri" w:cs="Calibri"/>
          <w:color w:val="FF0000"/>
        </w:rPr>
        <w:t>boston_model = lm(medv~rm, data = Boston)</w:t>
      </w:r>
    </w:p>
    <w:p w14:paraId="38C7721B" w14:textId="620754A8" w:rsidR="00323C7D" w:rsidRPr="00E51D94" w:rsidRDefault="00323C7D" w:rsidP="00323C7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51D94">
        <w:rPr>
          <w:rFonts w:ascii="Calibri" w:hAnsi="Calibri" w:cs="Calibri"/>
        </w:rPr>
        <w:t>Get detailed information about the linear model you constructed in 1.a</w:t>
      </w:r>
      <w:r w:rsidR="009F5603" w:rsidRPr="00E51D94">
        <w:rPr>
          <w:rFonts w:ascii="Calibri" w:hAnsi="Calibri" w:cs="Calibri"/>
        </w:rPr>
        <w:t xml:space="preserve"> using </w:t>
      </w:r>
      <w:r w:rsidR="009F5603" w:rsidRPr="00E51D94">
        <w:rPr>
          <w:rFonts w:ascii="Calibri" w:hAnsi="Calibri" w:cs="Calibri"/>
          <w:b/>
          <w:bCs/>
        </w:rPr>
        <w:t>summary()</w:t>
      </w:r>
      <w:r w:rsidRPr="00E51D94">
        <w:rPr>
          <w:rFonts w:ascii="Calibri" w:hAnsi="Calibri" w:cs="Calibri"/>
        </w:rPr>
        <w:t xml:space="preserve">. Interpret the intercept, slope and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R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</m:oMath>
      <w:r w:rsidRPr="00E51D94">
        <w:rPr>
          <w:rFonts w:ascii="Calibri" w:hAnsi="Calibri" w:cs="Calibri"/>
        </w:rPr>
        <w:t xml:space="preserve">. </w:t>
      </w:r>
      <w:r w:rsidR="00240E81" w:rsidRPr="00E51D94">
        <w:rPr>
          <w:rFonts w:ascii="Calibri" w:hAnsi="Calibri" w:cs="Calibri"/>
        </w:rPr>
        <w:t>(1 pts)</w:t>
      </w:r>
    </w:p>
    <w:p w14:paraId="2881B98E" w14:textId="483D927C" w:rsidR="00B21B52" w:rsidRPr="00E51D94" w:rsidRDefault="00095BA6" w:rsidP="00B21B52">
      <w:pPr>
        <w:pStyle w:val="ListParagraph"/>
        <w:rPr>
          <w:rFonts w:ascii="Calibri" w:hAnsi="Calibri" w:cs="Calibri"/>
          <w:color w:val="FF0000"/>
        </w:rPr>
      </w:pPr>
      <w:r w:rsidRPr="00E51D94">
        <w:rPr>
          <w:rFonts w:ascii="Calibri" w:hAnsi="Calibri" w:cs="Calibri"/>
          <w:color w:val="FF0000"/>
        </w:rPr>
        <w:t>summary(boston_model)</w:t>
      </w:r>
    </w:p>
    <w:p w14:paraId="4886448A" w14:textId="69E56BDA" w:rsidR="00C6298D" w:rsidRPr="00E51D94" w:rsidRDefault="006613BF" w:rsidP="00C6298D">
      <w:pPr>
        <w:pStyle w:val="ListParagraph"/>
        <w:rPr>
          <w:rFonts w:ascii="Calibri" w:hAnsi="Calibri" w:cs="Calibri"/>
        </w:rPr>
      </w:pPr>
      <w:r w:rsidRPr="00E51D94">
        <w:rPr>
          <w:rFonts w:ascii="Calibri" w:hAnsi="Calibri" w:cs="Calibri"/>
          <w:noProof/>
        </w:rPr>
        <w:lastRenderedPageBreak/>
        <w:drawing>
          <wp:inline distT="0" distB="0" distL="0" distR="0" wp14:anchorId="21676C47" wp14:editId="17B1B0B8">
            <wp:extent cx="6616700" cy="4025900"/>
            <wp:effectExtent l="0" t="0" r="0" b="0"/>
            <wp:docPr id="58691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13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BC27" w14:textId="2F01058D" w:rsidR="00323C7D" w:rsidRPr="00E51D94" w:rsidRDefault="00323C7D" w:rsidP="00323C7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51D94">
        <w:rPr>
          <w:rFonts w:ascii="Calibri" w:hAnsi="Calibri" w:cs="Calibri"/>
        </w:rPr>
        <w:t>Compute the 9</w:t>
      </w:r>
      <w:r w:rsidR="00A90096" w:rsidRPr="00E51D94">
        <w:rPr>
          <w:rFonts w:ascii="Calibri" w:hAnsi="Calibri" w:cs="Calibri"/>
        </w:rPr>
        <w:t>5</w:t>
      </w:r>
      <w:r w:rsidRPr="00E51D94">
        <w:rPr>
          <w:rFonts w:ascii="Calibri" w:hAnsi="Calibri" w:cs="Calibri"/>
        </w:rPr>
        <w:t>% confidence interval for the estimated regression parameters. Does the conclusion align with the results obtained from the t-test in part 1.</w:t>
      </w:r>
      <w:r w:rsidR="00EB40AE" w:rsidRPr="00E51D94">
        <w:rPr>
          <w:rFonts w:ascii="Calibri" w:hAnsi="Calibri" w:cs="Calibri"/>
        </w:rPr>
        <w:t>b</w:t>
      </w:r>
      <w:r w:rsidRPr="00E51D94">
        <w:rPr>
          <w:rFonts w:ascii="Calibri" w:hAnsi="Calibri" w:cs="Calibri"/>
        </w:rPr>
        <w:t xml:space="preserve">? yes or no, please </w:t>
      </w:r>
      <w:r w:rsidR="00A90096" w:rsidRPr="00E51D94">
        <w:rPr>
          <w:rFonts w:ascii="Calibri" w:hAnsi="Calibri" w:cs="Calibri"/>
        </w:rPr>
        <w:t>interpret</w:t>
      </w:r>
      <w:r w:rsidRPr="00E51D94">
        <w:rPr>
          <w:rFonts w:ascii="Calibri" w:hAnsi="Calibri" w:cs="Calibri"/>
        </w:rPr>
        <w:t xml:space="preserve">. </w:t>
      </w:r>
      <w:r w:rsidR="00240E81" w:rsidRPr="00E51D94">
        <w:rPr>
          <w:rFonts w:ascii="Calibri" w:hAnsi="Calibri" w:cs="Calibri"/>
        </w:rPr>
        <w:t>(1pts)</w:t>
      </w:r>
    </w:p>
    <w:p w14:paraId="026580D5" w14:textId="77777777" w:rsidR="00126DCC" w:rsidRPr="00E51D94" w:rsidRDefault="00126DCC" w:rsidP="00126DCC">
      <w:pPr>
        <w:pStyle w:val="ListParagraph"/>
        <w:rPr>
          <w:rFonts w:ascii="Calibri" w:hAnsi="Calibri" w:cs="Calibri"/>
          <w:color w:val="FF0000"/>
        </w:rPr>
      </w:pPr>
      <w:r w:rsidRPr="00E51D94">
        <w:rPr>
          <w:rFonts w:ascii="Calibri" w:hAnsi="Calibri" w:cs="Calibri"/>
          <w:color w:val="FF0000"/>
        </w:rPr>
        <w:t>confint(boston_model)</w:t>
      </w:r>
    </w:p>
    <w:p w14:paraId="614BA3E1" w14:textId="08C56759" w:rsidR="00D83321" w:rsidRPr="00E51D94" w:rsidRDefault="00D83321" w:rsidP="00126DCC">
      <w:pPr>
        <w:pStyle w:val="ListParagraph"/>
        <w:rPr>
          <w:rFonts w:ascii="Calibri" w:hAnsi="Calibri" w:cs="Calibri"/>
          <w:color w:val="FF0000"/>
        </w:rPr>
      </w:pPr>
      <w:r w:rsidRPr="00E51D94">
        <w:rPr>
          <w:rFonts w:ascii="Calibri" w:hAnsi="Calibri" w:cs="Calibri"/>
          <w:noProof/>
          <w:color w:val="FF0000"/>
        </w:rPr>
        <w:drawing>
          <wp:inline distT="0" distB="0" distL="0" distR="0" wp14:anchorId="181A666D" wp14:editId="4778AB65">
            <wp:extent cx="2857500" cy="876300"/>
            <wp:effectExtent l="0" t="0" r="0" b="0"/>
            <wp:docPr id="1627205711" name="Picture 1" descr="A black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05711" name="Picture 1" descr="A black numbers and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246C" w14:textId="0888B083" w:rsidR="005648E6" w:rsidRPr="00E51D94" w:rsidRDefault="00477C6A" w:rsidP="006463B2">
      <w:pPr>
        <w:pStyle w:val="ListParagraph"/>
        <w:rPr>
          <w:rFonts w:ascii="Calibri" w:hAnsi="Calibri" w:cs="Calibri"/>
          <w:color w:val="FF0000"/>
        </w:rPr>
      </w:pPr>
      <w:r w:rsidRPr="00E51D94">
        <w:rPr>
          <w:rFonts w:ascii="Calibri" w:hAnsi="Calibri" w:cs="Calibri"/>
          <w:color w:val="FF0000"/>
        </w:rPr>
        <w:t>Yes, the conclusion align with the results obtained from the t-test in part 1.b</w:t>
      </w:r>
      <w:r w:rsidR="00634D05" w:rsidRPr="00E51D94">
        <w:rPr>
          <w:rFonts w:ascii="Calibri" w:hAnsi="Calibri" w:cs="Calibri"/>
          <w:color w:val="FF0000"/>
        </w:rPr>
        <w:t xml:space="preserve">. </w:t>
      </w:r>
      <w:r w:rsidR="009A667C" w:rsidRPr="00E51D94">
        <w:rPr>
          <w:rFonts w:ascii="Calibri" w:hAnsi="Calibri" w:cs="Calibri"/>
          <w:color w:val="FF0000"/>
        </w:rPr>
        <w:t xml:space="preserve">As </w:t>
      </w:r>
      <w:r w:rsidR="00B40186" w:rsidRPr="00E51D94">
        <w:rPr>
          <w:rFonts w:ascii="Calibri" w:hAnsi="Calibri" w:cs="Calibri"/>
          <w:color w:val="FF0000"/>
        </w:rPr>
        <w:t xml:space="preserve">summary shows that the t-test checking whether rm has a significant impact on </w:t>
      </w:r>
      <w:r w:rsidR="006463B2" w:rsidRPr="00E51D94">
        <w:rPr>
          <w:rFonts w:ascii="Calibri" w:hAnsi="Calibri" w:cs="Calibri"/>
          <w:color w:val="FF0000"/>
        </w:rPr>
        <w:t>medv</w:t>
      </w:r>
      <w:r w:rsidR="00AB4EEF" w:rsidRPr="00E51D94">
        <w:rPr>
          <w:rFonts w:ascii="Calibri" w:hAnsi="Calibri" w:cs="Calibri"/>
          <w:color w:val="FF0000"/>
        </w:rPr>
        <w:t>. L</w:t>
      </w:r>
      <w:r w:rsidR="009D696E" w:rsidRPr="00E51D94">
        <w:rPr>
          <w:rFonts w:ascii="Calibri" w:hAnsi="Calibri" w:cs="Calibri"/>
          <w:color w:val="FF0000"/>
        </w:rPr>
        <w:t xml:space="preserve">ow p- value </w:t>
      </w:r>
      <w:r w:rsidR="006F0279" w:rsidRPr="00E51D94">
        <w:rPr>
          <w:rFonts w:ascii="Calibri" w:hAnsi="Calibri" w:cs="Calibri"/>
          <w:color w:val="FF0000"/>
        </w:rPr>
        <w:t xml:space="preserve">and confidence interval </w:t>
      </w:r>
      <w:r w:rsidR="00C74E88" w:rsidRPr="00E51D94">
        <w:rPr>
          <w:rFonts w:ascii="Calibri" w:hAnsi="Calibri" w:cs="Calibri"/>
          <w:color w:val="FF0000"/>
        </w:rPr>
        <w:t xml:space="preserve">without 0 reveals that rm is statistically significant. </w:t>
      </w:r>
    </w:p>
    <w:p w14:paraId="0264B08D" w14:textId="62DF4DB8" w:rsidR="00272378" w:rsidRPr="00E51D94" w:rsidRDefault="00272378" w:rsidP="00272378">
      <w:pPr>
        <w:pStyle w:val="Heading1"/>
        <w:rPr>
          <w:rFonts w:ascii="Calibri" w:hAnsi="Calibri" w:cs="Calibri"/>
        </w:rPr>
      </w:pPr>
      <w:r w:rsidRPr="00E51D94">
        <w:rPr>
          <w:rFonts w:ascii="Calibri" w:hAnsi="Calibri" w:cs="Calibri"/>
        </w:rPr>
        <w:t xml:space="preserve">Task 2:  </w:t>
      </w:r>
      <w:r w:rsidR="00EB40AE" w:rsidRPr="00E51D94">
        <w:rPr>
          <w:rFonts w:ascii="Calibri" w:hAnsi="Calibri" w:cs="Calibri"/>
        </w:rPr>
        <w:t>Bivariate Regression Model and</w:t>
      </w:r>
      <w:r w:rsidRPr="00E51D94">
        <w:rPr>
          <w:rFonts w:ascii="Calibri" w:hAnsi="Calibri" w:cs="Calibri"/>
        </w:rPr>
        <w:t xml:space="preserve"> </w:t>
      </w:r>
      <w:r w:rsidR="00EB40AE" w:rsidRPr="00E51D94">
        <w:rPr>
          <w:rFonts w:ascii="Calibri" w:hAnsi="Calibri" w:cs="Calibri"/>
        </w:rPr>
        <w:t>Variable Transformation</w:t>
      </w:r>
      <w:r w:rsidRPr="00E51D94">
        <w:rPr>
          <w:rFonts w:ascii="Calibri" w:hAnsi="Calibri" w:cs="Calibri"/>
        </w:rPr>
        <w:t xml:space="preserve"> (</w:t>
      </w:r>
      <w:r w:rsidR="00240E81" w:rsidRPr="00E51D94">
        <w:rPr>
          <w:rFonts w:ascii="Calibri" w:hAnsi="Calibri" w:cs="Calibri"/>
        </w:rPr>
        <w:t>6.5</w:t>
      </w:r>
      <w:r w:rsidRPr="00E51D94">
        <w:rPr>
          <w:rFonts w:ascii="Calibri" w:hAnsi="Calibri" w:cs="Calibri"/>
        </w:rPr>
        <w:t xml:space="preserve"> pts)</w:t>
      </w:r>
    </w:p>
    <w:p w14:paraId="3AE0D8F6" w14:textId="5F18F659" w:rsidR="00CF7EDA" w:rsidRPr="00E51D94" w:rsidRDefault="00CB1411" w:rsidP="00D016EA">
      <w:pPr>
        <w:jc w:val="both"/>
        <w:rPr>
          <w:rFonts w:ascii="Calibri" w:hAnsi="Calibri" w:cs="Calibri"/>
        </w:rPr>
      </w:pPr>
      <w:r w:rsidRPr="00E51D94">
        <w:rPr>
          <w:rFonts w:ascii="Calibri" w:hAnsi="Calibri" w:cs="Calibri"/>
        </w:rPr>
        <w:t xml:space="preserve">The </w:t>
      </w:r>
      <w:r w:rsidRPr="00E51D94">
        <w:rPr>
          <w:rFonts w:ascii="Calibri" w:hAnsi="Calibri" w:cs="Calibri"/>
          <w:b/>
          <w:bCs/>
        </w:rPr>
        <w:t>UN</w:t>
      </w:r>
      <w:r w:rsidRPr="00E51D94">
        <w:rPr>
          <w:rFonts w:ascii="Calibri" w:hAnsi="Calibri" w:cs="Calibri"/>
        </w:rPr>
        <w:t xml:space="preserve"> dataset from the </w:t>
      </w:r>
      <w:r w:rsidRPr="00E51D94">
        <w:rPr>
          <w:rFonts w:ascii="Calibri" w:hAnsi="Calibri" w:cs="Calibri"/>
          <w:b/>
          <w:bCs/>
        </w:rPr>
        <w:t>carData</w:t>
      </w:r>
      <w:r w:rsidRPr="00E51D94">
        <w:rPr>
          <w:rFonts w:ascii="Calibri" w:hAnsi="Calibri" w:cs="Calibri"/>
        </w:rPr>
        <w:t xml:space="preserve"> package contains various global development indicators. </w:t>
      </w:r>
      <w:r w:rsidR="00A90096" w:rsidRPr="00E51D94">
        <w:rPr>
          <w:rFonts w:ascii="Calibri" w:hAnsi="Calibri" w:cs="Calibri"/>
        </w:rPr>
        <w:t>We</w:t>
      </w:r>
      <w:r w:rsidRPr="00E51D94">
        <w:rPr>
          <w:rFonts w:ascii="Calibri" w:hAnsi="Calibri" w:cs="Calibri"/>
        </w:rPr>
        <w:t xml:space="preserve"> will analyze the relationship between </w:t>
      </w:r>
      <w:r w:rsidRPr="00E51D94">
        <w:rPr>
          <w:rFonts w:ascii="Calibri" w:hAnsi="Calibri" w:cs="Calibri"/>
          <w:b/>
          <w:bCs/>
        </w:rPr>
        <w:t>infant mortality rate (infantMortality)</w:t>
      </w:r>
      <w:r w:rsidR="00A90096" w:rsidRPr="00E51D94">
        <w:rPr>
          <w:rFonts w:ascii="Calibri" w:hAnsi="Calibri" w:cs="Calibri"/>
          <w:b/>
          <w:bCs/>
        </w:rPr>
        <w:t xml:space="preserve"> (</w:t>
      </w:r>
      <w:r w:rsidR="00A90096" w:rsidRPr="00E51D94">
        <w:rPr>
          <w:rFonts w:ascii="Calibri" w:hAnsi="Calibri" w:cs="Calibri"/>
        </w:rPr>
        <w:t>dependent variable)</w:t>
      </w:r>
      <w:r w:rsidRPr="00E51D94">
        <w:rPr>
          <w:rFonts w:ascii="Calibri" w:hAnsi="Calibri" w:cs="Calibri"/>
        </w:rPr>
        <w:t xml:space="preserve"> and </w:t>
      </w:r>
      <w:r w:rsidRPr="00E51D94">
        <w:rPr>
          <w:rFonts w:ascii="Calibri" w:hAnsi="Calibri" w:cs="Calibri"/>
          <w:b/>
          <w:bCs/>
        </w:rPr>
        <w:t>GDP per capita (</w:t>
      </w:r>
      <w:r w:rsidRPr="00E51D94">
        <w:rPr>
          <w:rFonts w:ascii="Calibri" w:hAnsi="Calibri" w:cs="Calibri"/>
        </w:rPr>
        <w:t>ppgdp</w:t>
      </w:r>
      <w:r w:rsidRPr="00E51D94">
        <w:rPr>
          <w:rFonts w:ascii="Calibri" w:hAnsi="Calibri" w:cs="Calibri"/>
          <w:b/>
          <w:bCs/>
        </w:rPr>
        <w:t>)</w:t>
      </w:r>
      <w:r w:rsidR="00A90096" w:rsidRPr="00E51D94">
        <w:rPr>
          <w:rFonts w:ascii="Calibri" w:hAnsi="Calibri" w:cs="Calibri"/>
          <w:b/>
          <w:bCs/>
        </w:rPr>
        <w:t xml:space="preserve"> </w:t>
      </w:r>
      <w:r w:rsidR="00A90096" w:rsidRPr="00E51D94">
        <w:rPr>
          <w:rFonts w:ascii="Calibri" w:hAnsi="Calibri" w:cs="Calibri"/>
        </w:rPr>
        <w:t>as (independent variable)</w:t>
      </w:r>
      <w:r w:rsidRPr="00E51D94">
        <w:rPr>
          <w:rFonts w:ascii="Calibri" w:hAnsi="Calibri" w:cs="Calibri"/>
        </w:rPr>
        <w:t>.</w:t>
      </w:r>
    </w:p>
    <w:p w14:paraId="51683FD4" w14:textId="1D6000E6" w:rsidR="00A90096" w:rsidRPr="00E51D94" w:rsidRDefault="000F2366" w:rsidP="00A90096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 w:rsidRPr="00E51D94">
        <w:rPr>
          <w:rFonts w:ascii="Calibri" w:hAnsi="Calibri" w:cs="Calibri"/>
        </w:rPr>
        <w:t xml:space="preserve">Remove NA value in UN dataset using </w:t>
      </w:r>
      <w:r w:rsidR="00A90096" w:rsidRPr="00E51D94">
        <w:rPr>
          <w:rFonts w:ascii="Calibri" w:hAnsi="Calibri" w:cs="Calibri"/>
          <w:b/>
          <w:bCs/>
        </w:rPr>
        <w:t xml:space="preserve">na.omit(UN). </w:t>
      </w:r>
      <w:r w:rsidR="00240E81" w:rsidRPr="00E51D94">
        <w:rPr>
          <w:rFonts w:ascii="Calibri" w:hAnsi="Calibri" w:cs="Calibri"/>
        </w:rPr>
        <w:t>(0.5 pts)</w:t>
      </w:r>
    </w:p>
    <w:p w14:paraId="64D0E35D" w14:textId="77777777" w:rsidR="00D751F2" w:rsidRPr="00E51D94" w:rsidRDefault="00D751F2" w:rsidP="00D751F2">
      <w:pPr>
        <w:pStyle w:val="ListParagraph"/>
        <w:rPr>
          <w:rFonts w:ascii="Calibri" w:hAnsi="Calibri" w:cs="Calibri"/>
          <w:color w:val="FF0000"/>
        </w:rPr>
      </w:pPr>
      <w:r w:rsidRPr="00E51D94">
        <w:rPr>
          <w:rFonts w:ascii="Calibri" w:hAnsi="Calibri" w:cs="Calibri"/>
          <w:color w:val="FF0000"/>
        </w:rPr>
        <w:t>data('UN')</w:t>
      </w:r>
    </w:p>
    <w:p w14:paraId="3CAF4EA3" w14:textId="77777777" w:rsidR="00D751F2" w:rsidRPr="00E51D94" w:rsidRDefault="00D751F2" w:rsidP="00D751F2">
      <w:pPr>
        <w:pStyle w:val="ListParagraph"/>
        <w:rPr>
          <w:rFonts w:ascii="Calibri" w:hAnsi="Calibri" w:cs="Calibri"/>
          <w:color w:val="FF0000"/>
        </w:rPr>
      </w:pPr>
      <w:r w:rsidRPr="00E51D94">
        <w:rPr>
          <w:rFonts w:ascii="Calibri" w:hAnsi="Calibri" w:cs="Calibri"/>
          <w:color w:val="FF0000"/>
        </w:rPr>
        <w:t>par(mfrow = c(1,1))</w:t>
      </w:r>
    </w:p>
    <w:p w14:paraId="2E699D76" w14:textId="2C68939D" w:rsidR="00DF4563" w:rsidRPr="00E51D94" w:rsidRDefault="00D751F2" w:rsidP="00D751F2">
      <w:pPr>
        <w:pStyle w:val="ListParagraph"/>
        <w:jc w:val="both"/>
        <w:rPr>
          <w:rFonts w:ascii="Calibri" w:hAnsi="Calibri" w:cs="Calibri"/>
          <w:color w:val="FF0000"/>
        </w:rPr>
      </w:pPr>
      <w:r w:rsidRPr="00E51D94">
        <w:rPr>
          <w:rFonts w:ascii="Calibri" w:hAnsi="Calibri" w:cs="Calibri"/>
          <w:color w:val="FF0000"/>
        </w:rPr>
        <w:t>new_un = na.omit(UN)</w:t>
      </w:r>
    </w:p>
    <w:p w14:paraId="1BC7AFB3" w14:textId="6601C9A7" w:rsidR="00CB1411" w:rsidRPr="00E51D94" w:rsidRDefault="00CB1411" w:rsidP="009F5603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</w:rPr>
      </w:pPr>
      <w:r w:rsidRPr="00E51D94">
        <w:rPr>
          <w:rFonts w:ascii="Calibri" w:hAnsi="Calibri" w:cs="Calibri"/>
        </w:rPr>
        <w:lastRenderedPageBreak/>
        <w:t xml:space="preserve">Create a scatterplot of </w:t>
      </w:r>
      <w:r w:rsidRPr="00E51D94">
        <w:rPr>
          <w:rStyle w:val="Strong"/>
          <w:rFonts w:ascii="Calibri" w:hAnsi="Calibri" w:cs="Calibri"/>
        </w:rPr>
        <w:t>infant mortality rate (</w:t>
      </w:r>
      <w:r w:rsidRPr="00E51D94">
        <w:rPr>
          <w:rStyle w:val="HTMLCode"/>
          <w:rFonts w:ascii="Calibri" w:eastAsiaTheme="majorEastAsia" w:hAnsi="Calibri" w:cs="Calibri"/>
          <w:b/>
          <w:bCs/>
        </w:rPr>
        <w:t>infantMortality</w:t>
      </w:r>
      <w:r w:rsidRPr="00E51D94">
        <w:rPr>
          <w:rStyle w:val="Strong"/>
          <w:rFonts w:ascii="Calibri" w:hAnsi="Calibri" w:cs="Calibri"/>
        </w:rPr>
        <w:t>)</w:t>
      </w:r>
      <w:r w:rsidRPr="00E51D94">
        <w:rPr>
          <w:rFonts w:ascii="Calibri" w:hAnsi="Calibri" w:cs="Calibri"/>
        </w:rPr>
        <w:t xml:space="preserve"> versus </w:t>
      </w:r>
      <w:r w:rsidRPr="00E51D94">
        <w:rPr>
          <w:rStyle w:val="Strong"/>
          <w:rFonts w:ascii="Calibri" w:hAnsi="Calibri" w:cs="Calibri"/>
        </w:rPr>
        <w:t>GDP per capita (</w:t>
      </w:r>
      <w:r w:rsidRPr="00E51D94">
        <w:rPr>
          <w:rStyle w:val="HTMLCode"/>
          <w:rFonts w:ascii="Calibri" w:eastAsiaTheme="majorEastAsia" w:hAnsi="Calibri" w:cs="Calibri"/>
          <w:b/>
          <w:bCs/>
        </w:rPr>
        <w:t>ppgdp</w:t>
      </w:r>
      <w:r w:rsidRPr="00E51D94">
        <w:rPr>
          <w:rStyle w:val="Strong"/>
          <w:rFonts w:ascii="Calibri" w:hAnsi="Calibri" w:cs="Calibri"/>
        </w:rPr>
        <w:t>)</w:t>
      </w:r>
      <w:r w:rsidR="00D016EA" w:rsidRPr="00E51D94">
        <w:rPr>
          <w:rStyle w:val="Strong"/>
          <w:rFonts w:ascii="Calibri" w:hAnsi="Calibri" w:cs="Calibri"/>
        </w:rPr>
        <w:t xml:space="preserve"> </w:t>
      </w:r>
      <w:r w:rsidR="00D016EA" w:rsidRPr="00E51D94">
        <w:rPr>
          <w:rStyle w:val="Strong"/>
          <w:rFonts w:ascii="Calibri" w:hAnsi="Calibri" w:cs="Calibri"/>
          <w:b w:val="0"/>
          <w:bCs w:val="0"/>
        </w:rPr>
        <w:t>using</w:t>
      </w:r>
      <w:r w:rsidR="00D016EA" w:rsidRPr="00E51D94">
        <w:rPr>
          <w:rStyle w:val="Strong"/>
          <w:rFonts w:ascii="Calibri" w:hAnsi="Calibri" w:cs="Calibri"/>
        </w:rPr>
        <w:t xml:space="preserve"> </w:t>
      </w:r>
      <w:r w:rsidR="00EB40AE" w:rsidRPr="00E51D94">
        <w:rPr>
          <w:rStyle w:val="Strong"/>
          <w:rFonts w:ascii="Calibri" w:hAnsi="Calibri" w:cs="Calibri"/>
        </w:rPr>
        <w:t>car::</w:t>
      </w:r>
      <w:r w:rsidR="00D016EA" w:rsidRPr="00E51D94">
        <w:rPr>
          <w:rStyle w:val="Strong"/>
          <w:rFonts w:ascii="Calibri" w:hAnsi="Calibri" w:cs="Calibri"/>
        </w:rPr>
        <w:t>scatterplot()</w:t>
      </w:r>
      <w:r w:rsidRPr="00E51D94">
        <w:rPr>
          <w:rFonts w:ascii="Calibri" w:hAnsi="Calibri" w:cs="Calibri"/>
        </w:rPr>
        <w:t xml:space="preserve">. By visually inspecting the box plots and the LOESS curve, determine whether </w:t>
      </w:r>
      <w:r w:rsidR="00D016EA" w:rsidRPr="00E51D94">
        <w:rPr>
          <w:rFonts w:ascii="Calibri" w:hAnsi="Calibri" w:cs="Calibri"/>
        </w:rPr>
        <w:t>data</w:t>
      </w:r>
      <w:r w:rsidRPr="00E51D94">
        <w:rPr>
          <w:rFonts w:ascii="Calibri" w:hAnsi="Calibri" w:cs="Calibri"/>
        </w:rPr>
        <w:t xml:space="preserve"> transformation is advisable</w:t>
      </w:r>
      <w:r w:rsidR="00AA2291" w:rsidRPr="00E51D94">
        <w:rPr>
          <w:rFonts w:ascii="Calibri" w:hAnsi="Calibri" w:cs="Calibri"/>
        </w:rPr>
        <w:t xml:space="preserve"> for dependent variable and independent variable</w:t>
      </w:r>
      <w:r w:rsidRPr="00E51D94">
        <w:rPr>
          <w:rFonts w:ascii="Calibri" w:hAnsi="Calibri" w:cs="Calibri"/>
        </w:rPr>
        <w:t>.</w:t>
      </w:r>
      <w:r w:rsidR="00240E81" w:rsidRPr="00E51D94">
        <w:rPr>
          <w:rFonts w:ascii="Calibri" w:hAnsi="Calibri" w:cs="Calibri"/>
        </w:rPr>
        <w:t xml:space="preserve"> (1pts)</w:t>
      </w:r>
    </w:p>
    <w:p w14:paraId="55F55242" w14:textId="77777777" w:rsidR="00E678FC" w:rsidRPr="00E51D94" w:rsidRDefault="00E678FC" w:rsidP="00E678FC">
      <w:pPr>
        <w:pStyle w:val="ListParagraph"/>
        <w:rPr>
          <w:rFonts w:ascii="Calibri" w:hAnsi="Calibri" w:cs="Calibri"/>
          <w:color w:val="FF0000"/>
        </w:rPr>
      </w:pPr>
      <w:r w:rsidRPr="00E51D94">
        <w:rPr>
          <w:rFonts w:ascii="Calibri" w:hAnsi="Calibri" w:cs="Calibri"/>
          <w:color w:val="FF0000"/>
        </w:rPr>
        <w:t xml:space="preserve">car::scatterplot(infantMortality~ppgdp, data = new_un,xlab = 'Gross Domestic Product per Capita', </w:t>
      </w:r>
    </w:p>
    <w:p w14:paraId="3F61A111" w14:textId="77777777" w:rsidR="00E678FC" w:rsidRPr="00E51D94" w:rsidRDefault="00E678FC" w:rsidP="00E678FC">
      <w:pPr>
        <w:pStyle w:val="ListParagraph"/>
        <w:rPr>
          <w:rFonts w:ascii="Calibri" w:hAnsi="Calibri" w:cs="Calibri"/>
          <w:color w:val="FF0000"/>
        </w:rPr>
      </w:pPr>
      <w:r w:rsidRPr="00E51D94">
        <w:rPr>
          <w:rFonts w:ascii="Calibri" w:hAnsi="Calibri" w:cs="Calibri"/>
          <w:color w:val="FF0000"/>
        </w:rPr>
        <w:t xml:space="preserve">            ylab = 'Infant Mortality Rate (per 1000 births)', </w:t>
      </w:r>
    </w:p>
    <w:p w14:paraId="1F6CE304" w14:textId="77777777" w:rsidR="00E678FC" w:rsidRPr="00E51D94" w:rsidRDefault="00E678FC" w:rsidP="00E678FC">
      <w:pPr>
        <w:pStyle w:val="ListParagraph"/>
        <w:rPr>
          <w:rFonts w:ascii="Calibri" w:hAnsi="Calibri" w:cs="Calibri"/>
          <w:color w:val="FF0000"/>
        </w:rPr>
      </w:pPr>
      <w:r w:rsidRPr="00E51D94">
        <w:rPr>
          <w:rFonts w:ascii="Calibri" w:hAnsi="Calibri" w:cs="Calibri"/>
          <w:color w:val="FF0000"/>
        </w:rPr>
        <w:t xml:space="preserve">            regLine = list(col = 'darkgreen'), </w:t>
      </w:r>
    </w:p>
    <w:p w14:paraId="0959098A" w14:textId="2F4DE220" w:rsidR="00A431EC" w:rsidRPr="00E51D94" w:rsidRDefault="00E678FC" w:rsidP="00E678FC">
      <w:pPr>
        <w:pStyle w:val="ListParagraph"/>
        <w:jc w:val="both"/>
        <w:rPr>
          <w:rFonts w:ascii="Calibri" w:hAnsi="Calibri" w:cs="Calibri"/>
          <w:color w:val="FF0000"/>
        </w:rPr>
      </w:pPr>
      <w:r w:rsidRPr="00E51D94">
        <w:rPr>
          <w:rFonts w:ascii="Calibri" w:hAnsi="Calibri" w:cs="Calibri"/>
          <w:color w:val="FF0000"/>
        </w:rPr>
        <w:t xml:space="preserve">            smooth = list(col.smooth = "red"))</w:t>
      </w:r>
    </w:p>
    <w:p w14:paraId="471B317E" w14:textId="02D6D92D" w:rsidR="00335A5A" w:rsidRPr="00E51D94" w:rsidRDefault="004C1D86" w:rsidP="00E678FC">
      <w:pPr>
        <w:pStyle w:val="ListParagraph"/>
        <w:jc w:val="both"/>
        <w:rPr>
          <w:rFonts w:ascii="Calibri" w:hAnsi="Calibri" w:cs="Calibri"/>
          <w:color w:val="FF0000"/>
        </w:rPr>
      </w:pPr>
      <w:r w:rsidRPr="00E51D94">
        <w:rPr>
          <w:rFonts w:ascii="Calibri" w:hAnsi="Calibri" w:cs="Calibri"/>
        </w:rPr>
        <w:fldChar w:fldCharType="begin"/>
      </w:r>
      <w:r w:rsidRPr="00E51D94">
        <w:rPr>
          <w:rFonts w:ascii="Calibri" w:hAnsi="Calibri" w:cs="Calibri"/>
        </w:rPr>
        <w:instrText xml:space="preserve"> INCLUDEPICTURE "https://1fe785f37e7d4f7db98d1093da3c909f.app.posit.cloud/graphics/f0d70937-7d77-48e5-bcea-805608fbb4e6.png" \* MERGEFORMATINET </w:instrText>
      </w:r>
      <w:r w:rsidRPr="00E51D94">
        <w:rPr>
          <w:rFonts w:ascii="Calibri" w:hAnsi="Calibri" w:cs="Calibri"/>
        </w:rPr>
        <w:fldChar w:fldCharType="separate"/>
      </w:r>
      <w:r w:rsidRPr="00E51D94">
        <w:rPr>
          <w:rFonts w:ascii="Calibri" w:hAnsi="Calibri" w:cs="Calibri"/>
          <w:noProof/>
        </w:rPr>
        <mc:AlternateContent>
          <mc:Choice Requires="wps">
            <w:drawing>
              <wp:inline distT="0" distB="0" distL="0" distR="0" wp14:anchorId="7E00EF5A" wp14:editId="60E7267D">
                <wp:extent cx="304800" cy="304800"/>
                <wp:effectExtent l="0" t="0" r="0" b="0"/>
                <wp:docPr id="483216334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03D7AE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E51D94">
        <w:rPr>
          <w:rFonts w:ascii="Calibri" w:hAnsi="Calibri" w:cs="Calibri"/>
        </w:rPr>
        <w:fldChar w:fldCharType="end"/>
      </w:r>
      <w:r w:rsidRPr="00E51D94">
        <w:rPr>
          <w:rFonts w:ascii="Calibri" w:hAnsi="Calibri" w:cs="Calibri"/>
        </w:rPr>
        <w:t xml:space="preserve"> </w:t>
      </w:r>
      <w:r w:rsidRPr="00E51D94">
        <w:rPr>
          <w:rFonts w:ascii="Calibri" w:hAnsi="Calibri" w:cs="Calibri"/>
        </w:rPr>
        <w:fldChar w:fldCharType="begin"/>
      </w:r>
      <w:r w:rsidRPr="00E51D94">
        <w:rPr>
          <w:rFonts w:ascii="Calibri" w:hAnsi="Calibri" w:cs="Calibri"/>
        </w:rPr>
        <w:instrText xml:space="preserve"> INCLUDEPICTURE "https://1fe785f37e7d4f7db98d1093da3c909f.app.posit.cloud/graphics/f0d70937-7d77-48e5-bcea-805608fbb4e6.png" \* MERGEFORMATINET </w:instrText>
      </w:r>
      <w:r w:rsidRPr="00E51D94">
        <w:rPr>
          <w:rFonts w:ascii="Calibri" w:hAnsi="Calibri" w:cs="Calibri"/>
        </w:rPr>
        <w:fldChar w:fldCharType="separate"/>
      </w:r>
      <w:r w:rsidRPr="00E51D94">
        <w:rPr>
          <w:rFonts w:ascii="Calibri" w:hAnsi="Calibri" w:cs="Calibri"/>
          <w:noProof/>
        </w:rPr>
        <mc:AlternateContent>
          <mc:Choice Requires="wps">
            <w:drawing>
              <wp:inline distT="0" distB="0" distL="0" distR="0" wp14:anchorId="4FBE11E4" wp14:editId="3476BE79">
                <wp:extent cx="304800" cy="304800"/>
                <wp:effectExtent l="0" t="0" r="0" b="0"/>
                <wp:docPr id="2144244795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05C252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E51D94">
        <w:rPr>
          <w:rFonts w:ascii="Calibri" w:hAnsi="Calibri" w:cs="Calibri"/>
        </w:rPr>
        <w:fldChar w:fldCharType="end"/>
      </w:r>
      <w:r w:rsidR="002275BE" w:rsidRPr="00E51D94">
        <w:rPr>
          <w:rFonts w:ascii="Calibri" w:hAnsi="Calibri" w:cs="Calibri"/>
          <w:noProof/>
        </w:rPr>
        <w:t xml:space="preserve"> </w:t>
      </w:r>
      <w:r w:rsidR="002275BE" w:rsidRPr="00E51D94">
        <w:rPr>
          <w:rFonts w:ascii="Calibri" w:hAnsi="Calibri" w:cs="Calibri"/>
          <w:noProof/>
        </w:rPr>
        <w:drawing>
          <wp:inline distT="0" distB="0" distL="0" distR="0" wp14:anchorId="3494F3B8" wp14:editId="07565331">
            <wp:extent cx="5003800" cy="4025900"/>
            <wp:effectExtent l="0" t="0" r="0" b="0"/>
            <wp:docPr id="1877858250" name="Picture 1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58250" name="Picture 1" descr="A graph with numbers and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1537" w14:textId="2CBF1794" w:rsidR="003A6663" w:rsidRPr="00E51D94" w:rsidRDefault="003A6663" w:rsidP="003A6663">
      <w:pPr>
        <w:pStyle w:val="ListParagraph"/>
        <w:jc w:val="both"/>
        <w:rPr>
          <w:rFonts w:ascii="Calibri" w:hAnsi="Calibri" w:cs="Calibri"/>
          <w:color w:val="FF0000"/>
        </w:rPr>
      </w:pPr>
      <w:r w:rsidRPr="00E51D94">
        <w:rPr>
          <w:rFonts w:ascii="Calibri" w:hAnsi="Calibri" w:cs="Calibri"/>
          <w:color w:val="FF0000"/>
        </w:rPr>
        <w:t>Yes, it is data transformation is advisable for dependent variable and independent variabl</w:t>
      </w:r>
      <w:r w:rsidR="00855F49" w:rsidRPr="00E51D94">
        <w:rPr>
          <w:rFonts w:ascii="Calibri" w:hAnsi="Calibri" w:cs="Calibri"/>
          <w:color w:val="FF0000"/>
        </w:rPr>
        <w:t>es because</w:t>
      </w:r>
      <w:r w:rsidR="00BE0C6A" w:rsidRPr="00E51D94">
        <w:rPr>
          <w:rFonts w:ascii="Calibri" w:hAnsi="Calibri" w:cs="Calibri"/>
          <w:color w:val="FF0000"/>
        </w:rPr>
        <w:t>:</w:t>
      </w:r>
      <w:r w:rsidR="00855F49" w:rsidRPr="00E51D94">
        <w:rPr>
          <w:rFonts w:ascii="Calibri" w:hAnsi="Calibri" w:cs="Calibri"/>
          <w:color w:val="FF0000"/>
        </w:rPr>
        <w:t xml:space="preserve"> </w:t>
      </w:r>
    </w:p>
    <w:p w14:paraId="4CA772D4" w14:textId="2F5E5671" w:rsidR="00855F49" w:rsidRPr="00E51D94" w:rsidRDefault="00146770" w:rsidP="003A6663">
      <w:pPr>
        <w:pStyle w:val="ListParagraph"/>
        <w:jc w:val="both"/>
        <w:rPr>
          <w:rFonts w:ascii="Calibri" w:hAnsi="Calibri" w:cs="Calibri"/>
          <w:color w:val="FF0000"/>
        </w:rPr>
      </w:pPr>
      <w:ins w:id="0" w:author="Yanan Wu" w:date="2025-02-25T12:16:00Z" w16du:dateUtc="2025-02-25T17:16:00Z">
        <w:r>
          <w:rPr>
            <w:rFonts w:ascii="Calibri" w:eastAsiaTheme="minorEastAsia" w:hAnsi="Calibri" w:cs="Calibri" w:hint="eastAsia"/>
            <w:color w:val="FF0000"/>
            <w:lang w:eastAsia="zh-CN"/>
          </w:rPr>
          <w:t>Dep</w:t>
        </w:r>
      </w:ins>
      <w:ins w:id="1" w:author="Yanan Wu" w:date="2025-02-25T12:17:00Z" w16du:dateUtc="2025-02-25T17:17:00Z">
        <w:r>
          <w:rPr>
            <w:rFonts w:ascii="Calibri" w:eastAsiaTheme="minorEastAsia" w:hAnsi="Calibri" w:cs="Calibri" w:hint="eastAsia"/>
            <w:color w:val="FF0000"/>
            <w:lang w:eastAsia="zh-CN"/>
          </w:rPr>
          <w:t xml:space="preserve">endent and independent variable have skewness based on boxplot. </w:t>
        </w:r>
      </w:ins>
      <w:r w:rsidR="00855F49" w:rsidRPr="00E51D94">
        <w:rPr>
          <w:rFonts w:ascii="Calibri" w:hAnsi="Calibri" w:cs="Calibri"/>
          <w:color w:val="FF0000"/>
        </w:rPr>
        <w:t>There is a non-linear relationship between GDP per capita (independent variable) and infant mortality rate (dependent variable)</w:t>
      </w:r>
      <w:r w:rsidR="000F053C" w:rsidRPr="00E51D94">
        <w:rPr>
          <w:rFonts w:ascii="Calibri" w:hAnsi="Calibri" w:cs="Calibri"/>
          <w:color w:val="FF0000"/>
        </w:rPr>
        <w:t>. Log transformation might help linearize the relationship for better model fitting.</w:t>
      </w:r>
    </w:p>
    <w:p w14:paraId="153F8DA2" w14:textId="77777777" w:rsidR="00E678FC" w:rsidRPr="00E51D94" w:rsidRDefault="00E678FC" w:rsidP="00E678FC">
      <w:pPr>
        <w:pStyle w:val="ListParagraph"/>
        <w:jc w:val="both"/>
        <w:rPr>
          <w:rFonts w:ascii="Calibri" w:hAnsi="Calibri" w:cs="Calibri"/>
          <w:color w:val="FF0000"/>
        </w:rPr>
      </w:pPr>
    </w:p>
    <w:p w14:paraId="237750CA" w14:textId="77777777" w:rsidR="00461FB7" w:rsidRPr="00E51D94" w:rsidRDefault="00CB1411" w:rsidP="00461FB7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E51D94">
        <w:rPr>
          <w:rFonts w:ascii="Calibri" w:hAnsi="Calibri" w:cs="Calibri"/>
        </w:rPr>
        <w:t xml:space="preserve">If a transformation </w:t>
      </w:r>
      <w:r w:rsidR="00461FB7" w:rsidRPr="00E51D94">
        <w:rPr>
          <w:rFonts w:ascii="Calibri" w:hAnsi="Calibri" w:cs="Calibri"/>
        </w:rPr>
        <w:t>is needed</w:t>
      </w:r>
      <w:r w:rsidRPr="00E51D94">
        <w:rPr>
          <w:rFonts w:ascii="Calibri" w:hAnsi="Calibri" w:cs="Calibri"/>
        </w:rPr>
        <w:t xml:space="preserve"> for </w:t>
      </w:r>
      <w:r w:rsidR="00461FB7" w:rsidRPr="00E51D94">
        <w:rPr>
          <w:rFonts w:ascii="Calibri" w:hAnsi="Calibri" w:cs="Calibri"/>
        </w:rPr>
        <w:t xml:space="preserve">the </w:t>
      </w:r>
      <w:r w:rsidRPr="00E51D94">
        <w:rPr>
          <w:rFonts w:ascii="Calibri" w:hAnsi="Calibri" w:cs="Calibri"/>
        </w:rPr>
        <w:t xml:space="preserve">independent variable, </w:t>
      </w:r>
      <w:r w:rsidR="00461FB7" w:rsidRPr="00E51D94">
        <w:rPr>
          <w:rFonts w:ascii="Calibri" w:hAnsi="Calibri" w:cs="Calibri"/>
        </w:rPr>
        <w:t>find</w:t>
      </w:r>
      <w:r w:rsidRPr="00E51D94">
        <w:rPr>
          <w:rFonts w:ascii="Calibri" w:hAnsi="Calibri" w:cs="Calibri"/>
        </w:rPr>
        <w:t xml:space="preserve"> the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λ</m:t>
            </m:r>
          </m:e>
          <m:sub>
            <m:r>
              <w:rPr>
                <w:rFonts w:ascii="Cambria Math" w:hAnsi="Cambria Math" w:cs="Calibri"/>
              </w:rPr>
              <m:t>optimal</m:t>
            </m:r>
          </m:sub>
        </m:sSub>
      </m:oMath>
      <w:r w:rsidRPr="00E51D94">
        <w:rPr>
          <w:rFonts w:ascii="Calibri" w:hAnsi="Calibri" w:cs="Calibri"/>
        </w:rPr>
        <w:t xml:space="preserve"> using</w:t>
      </w:r>
      <w:r w:rsidR="00461FB7" w:rsidRPr="00E51D94">
        <w:rPr>
          <w:rFonts w:ascii="Calibri" w:hAnsi="Calibri" w:cs="Calibri"/>
        </w:rPr>
        <w:t>:</w:t>
      </w:r>
    </w:p>
    <w:p w14:paraId="7EF92CBB" w14:textId="681F8865" w:rsidR="00CB1411" w:rsidRPr="00E51D94" w:rsidRDefault="00CB1411" w:rsidP="00461FB7">
      <w:pPr>
        <w:pStyle w:val="ListParagraph"/>
        <w:rPr>
          <w:rFonts w:ascii="Calibri" w:hAnsi="Calibri" w:cs="Calibri"/>
        </w:rPr>
      </w:pPr>
      <w:r w:rsidRPr="00E51D94">
        <w:rPr>
          <w:rStyle w:val="Strong"/>
          <w:rFonts w:ascii="Calibri" w:hAnsi="Calibri" w:cs="Calibri"/>
          <w:b w:val="0"/>
          <w:bCs w:val="0"/>
        </w:rPr>
        <w:t>Box-Cox transformation (</w:t>
      </w:r>
      <w:r w:rsidRPr="00E51D94">
        <w:rPr>
          <w:rFonts w:ascii="Calibri" w:hAnsi="Calibri" w:cs="Calibri"/>
          <w:b/>
          <w:bCs/>
        </w:rPr>
        <w:t>summary</w:t>
      </w:r>
      <w:r w:rsidR="00461FB7" w:rsidRPr="00E51D94">
        <w:rPr>
          <w:rFonts w:ascii="Calibri" w:hAnsi="Calibri" w:cs="Calibri"/>
          <w:b/>
          <w:bCs/>
        </w:rPr>
        <w:t xml:space="preserve"> </w:t>
      </w:r>
      <w:r w:rsidRPr="00E51D94">
        <w:rPr>
          <w:rFonts w:ascii="Calibri" w:hAnsi="Calibri" w:cs="Calibri"/>
          <w:b/>
          <w:bCs/>
        </w:rPr>
        <w:t>(car::powerTransform(lm(</w:t>
      </w:r>
      <w:r w:rsidRPr="00E51D94">
        <w:rPr>
          <w:rFonts w:ascii="Calibri" w:hAnsi="Calibri" w:cs="Calibri"/>
          <w:b/>
          <w:bCs/>
          <w:i/>
        </w:rPr>
        <w:t>varName</w:t>
      </w:r>
      <w:r w:rsidRPr="00E51D94">
        <w:rPr>
          <w:rFonts w:ascii="Calibri" w:hAnsi="Calibri" w:cs="Calibri"/>
          <w:b/>
          <w:bCs/>
          <w:iCs/>
        </w:rPr>
        <w:t>~1)</w:t>
      </w:r>
      <w:r w:rsidRPr="00E51D94">
        <w:rPr>
          <w:rFonts w:ascii="Calibri" w:hAnsi="Calibri" w:cs="Calibri"/>
          <w:b/>
          <w:bCs/>
        </w:rPr>
        <w:t>))</w:t>
      </w:r>
      <w:r w:rsidRPr="00E51D94">
        <w:rPr>
          <w:rStyle w:val="Strong"/>
          <w:rFonts w:ascii="Calibri" w:hAnsi="Calibri" w:cs="Calibri"/>
          <w:b w:val="0"/>
          <w:bCs w:val="0"/>
        </w:rPr>
        <w:t>)</w:t>
      </w:r>
      <w:r w:rsidR="00461FB7" w:rsidRPr="00E51D94">
        <w:rPr>
          <w:rFonts w:ascii="Calibri" w:hAnsi="Calibri" w:cs="Calibri"/>
        </w:rPr>
        <w:t xml:space="preserve"> Please justify whether log-transformation (</w:t>
      </w:r>
      <m:oMath>
        <m:r>
          <w:rPr>
            <w:rFonts w:ascii="Cambria Math" w:hAnsi="Cambria Math" w:cs="Calibri"/>
          </w:rPr>
          <m:t>λ=0</m:t>
        </m:r>
      </m:oMath>
      <w:r w:rsidR="00461FB7" w:rsidRPr="00E51D94">
        <w:rPr>
          <w:rFonts w:ascii="Calibri" w:hAnsi="Calibri" w:cs="Calibri"/>
        </w:rPr>
        <w:t xml:space="preserve">) should be used or if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λ</m:t>
            </m:r>
          </m:e>
          <m:sub>
            <m:r>
              <w:rPr>
                <w:rFonts w:ascii="Cambria Math" w:hAnsi="Cambria Math" w:cs="Calibri"/>
              </w:rPr>
              <m:t>optimal</m:t>
            </m:r>
          </m:sub>
        </m:sSub>
      </m:oMath>
      <w:r w:rsidR="00461FB7" w:rsidRPr="00E51D94">
        <w:rPr>
          <w:rFonts w:ascii="Calibri" w:hAnsi="Calibri" w:cs="Calibri"/>
        </w:rPr>
        <w:t xml:space="preserve"> is more appropriate. </w:t>
      </w:r>
      <w:r w:rsidR="00240E81" w:rsidRPr="00E51D94">
        <w:rPr>
          <w:rFonts w:ascii="Calibri" w:hAnsi="Calibri" w:cs="Calibri"/>
        </w:rPr>
        <w:t>(1pts)</w:t>
      </w:r>
    </w:p>
    <w:p w14:paraId="3482ECF7" w14:textId="77777777" w:rsidR="00360119" w:rsidRPr="00E51D94" w:rsidRDefault="00360119" w:rsidP="00360119">
      <w:pPr>
        <w:pStyle w:val="ListParagraph"/>
        <w:rPr>
          <w:rFonts w:ascii="Calibri" w:hAnsi="Calibri" w:cs="Calibri"/>
          <w:color w:val="FF0000"/>
        </w:rPr>
      </w:pPr>
      <w:r w:rsidRPr="00E51D94">
        <w:rPr>
          <w:rFonts w:ascii="Calibri" w:hAnsi="Calibri" w:cs="Calibri"/>
          <w:color w:val="FF0000"/>
        </w:rPr>
        <w:t>p1 = powerTransform(ppgdp~1, data = new_un, family = 'bcPower')</w:t>
      </w:r>
    </w:p>
    <w:p w14:paraId="4D277CD3" w14:textId="1DC9972D" w:rsidR="00A431EC" w:rsidRPr="00E51D94" w:rsidRDefault="00360119" w:rsidP="00360119">
      <w:pPr>
        <w:pStyle w:val="ListParagraph"/>
        <w:rPr>
          <w:rFonts w:ascii="Calibri" w:hAnsi="Calibri" w:cs="Calibri"/>
          <w:color w:val="FF0000"/>
        </w:rPr>
      </w:pPr>
      <w:r w:rsidRPr="00E51D94">
        <w:rPr>
          <w:rFonts w:ascii="Calibri" w:hAnsi="Calibri" w:cs="Calibri"/>
          <w:color w:val="FF0000"/>
        </w:rPr>
        <w:t>summary(p1)</w:t>
      </w:r>
    </w:p>
    <w:p w14:paraId="65D98115" w14:textId="38A75608" w:rsidR="00360119" w:rsidRPr="00E51D94" w:rsidRDefault="00F7245A" w:rsidP="00360119">
      <w:pPr>
        <w:pStyle w:val="ListParagraph"/>
        <w:rPr>
          <w:rFonts w:ascii="Calibri" w:hAnsi="Calibri" w:cs="Calibri"/>
          <w:color w:val="FF0000"/>
        </w:rPr>
      </w:pPr>
      <w:r w:rsidRPr="00E51D94">
        <w:rPr>
          <w:rFonts w:ascii="Calibri" w:hAnsi="Calibri" w:cs="Calibri"/>
          <w:noProof/>
          <w:color w:val="FF0000"/>
        </w:rPr>
        <w:lastRenderedPageBreak/>
        <w:drawing>
          <wp:inline distT="0" distB="0" distL="0" distR="0" wp14:anchorId="069C382B" wp14:editId="5C81AC72">
            <wp:extent cx="4506686" cy="1931437"/>
            <wp:effectExtent l="0" t="0" r="1905" b="0"/>
            <wp:docPr id="99371841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18413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517" cy="195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F643" w14:textId="77777777" w:rsidR="00146770" w:rsidRDefault="00146770" w:rsidP="00146770">
      <w:pPr>
        <w:pStyle w:val="ListParagraph"/>
        <w:rPr>
          <w:rFonts w:ascii="Calibri" w:eastAsiaTheme="minorEastAsia" w:hAnsi="Calibri" w:cs="Calibri"/>
          <w:color w:val="FF0000"/>
          <w:lang w:eastAsia="zh-CN"/>
        </w:rPr>
      </w:pPr>
      <w:ins w:id="2" w:author="Yanan Wu" w:date="2025-02-25T12:17:00Z" w16du:dateUtc="2025-02-25T17:17:00Z">
        <w:r>
          <w:rPr>
            <w:rFonts w:ascii="Calibri" w:eastAsiaTheme="minorEastAsia" w:hAnsi="Calibri" w:cs="Calibri" w:hint="eastAsia"/>
            <w:color w:val="FF0000"/>
            <w:lang w:eastAsia="zh-CN"/>
          </w:rPr>
          <w:t>Test for if transformation is needed has p-value &lt; 2.22e-16, so we need to to use transformaton.</w:t>
        </w:r>
      </w:ins>
      <w:ins w:id="3" w:author="Yanan Wu" w:date="2025-02-25T12:18:00Z" w16du:dateUtc="2025-02-25T17:18:00Z">
        <w:r>
          <w:rPr>
            <w:rFonts w:ascii="Calibri" w:eastAsiaTheme="minorEastAsia" w:hAnsi="Calibri" w:cs="Calibri" w:hint="eastAsia"/>
            <w:color w:val="FF0000"/>
            <w:lang w:eastAsia="zh-CN"/>
          </w:rPr>
          <w:t xml:space="preserve"> Test for if transformation parameter  equal to 0 (</w:t>
        </w:r>
      </w:ins>
      <w:ins w:id="4" w:author="Yanan Wu" w:date="2025-02-25T12:19:00Z" w16du:dateUtc="2025-02-25T17:19:00Z">
        <w:r>
          <w:rPr>
            <w:rFonts w:ascii="Calibri" w:eastAsiaTheme="minorEastAsia" w:hAnsi="Calibri" w:cs="Calibri" w:hint="eastAsia"/>
            <w:color w:val="FF0000"/>
            <w:lang w:eastAsia="zh-CN"/>
          </w:rPr>
          <w:t>log transformation</w:t>
        </w:r>
      </w:ins>
      <w:ins w:id="5" w:author="Yanan Wu" w:date="2025-02-25T12:18:00Z" w16du:dateUtc="2025-02-25T17:18:00Z">
        <w:r>
          <w:rPr>
            <w:rFonts w:ascii="Calibri" w:eastAsiaTheme="minorEastAsia" w:hAnsi="Calibri" w:cs="Calibri" w:hint="eastAsia"/>
            <w:color w:val="FF0000"/>
            <w:lang w:eastAsia="zh-CN"/>
          </w:rPr>
          <w:t>).</w:t>
        </w:r>
      </w:ins>
      <w:del w:id="6" w:author="Yanan Wu" w:date="2025-02-25T12:18:00Z" w16du:dateUtc="2025-02-25T17:18:00Z">
        <w:r w:rsidR="006F44C7" w:rsidRPr="00E51D94" w:rsidDel="00146770">
          <w:rPr>
            <w:rFonts w:ascii="Calibri" w:hAnsi="Calibri" w:cs="Calibri"/>
            <w:color w:val="FF0000"/>
          </w:rPr>
          <w:delText>Since</w:delText>
        </w:r>
      </w:del>
      <w:r w:rsidR="006F44C7" w:rsidRPr="00E51D94">
        <w:rPr>
          <w:rFonts w:ascii="Calibri" w:hAnsi="Calibri" w:cs="Calibri"/>
          <w:color w:val="FF0000"/>
        </w:rPr>
        <w:t xml:space="preserve">, p-value of </w:t>
      </w:r>
      <m:oMath>
        <m:r>
          <w:rPr>
            <w:rFonts w:ascii="Cambria Math" w:hAnsi="Cambria Math" w:cs="Calibri"/>
            <w:color w:val="FF0000"/>
          </w:rPr>
          <m:t xml:space="preserve">λ=0 is </m:t>
        </m:r>
      </m:oMath>
      <w:r w:rsidR="006F44C7" w:rsidRPr="00E51D94">
        <w:rPr>
          <w:rFonts w:ascii="Calibri" w:hAnsi="Calibri" w:cs="Calibri"/>
          <w:color w:val="FF0000"/>
        </w:rPr>
        <w:t>0.68866</w:t>
      </w:r>
      <w:r w:rsidR="00C76396" w:rsidRPr="00E51D94">
        <w:rPr>
          <w:rFonts w:ascii="Calibri" w:hAnsi="Calibri" w:cs="Calibri"/>
          <w:color w:val="FF0000"/>
        </w:rPr>
        <w:t>. It is sta</w:t>
      </w:r>
      <w:r w:rsidR="00971EF9" w:rsidRPr="00E51D94">
        <w:rPr>
          <w:rFonts w:ascii="Calibri" w:hAnsi="Calibri" w:cs="Calibri"/>
          <w:color w:val="FF0000"/>
        </w:rPr>
        <w:t xml:space="preserve">tistically </w:t>
      </w:r>
      <w:ins w:id="7" w:author="Yanan Wu" w:date="2025-02-25T12:18:00Z" w16du:dateUtc="2025-02-25T17:18:00Z">
        <w:r>
          <w:rPr>
            <w:rFonts w:ascii="Calibri" w:eastAsiaTheme="minorEastAsia" w:hAnsi="Calibri" w:cs="Calibri" w:hint="eastAsia"/>
            <w:color w:val="FF0000"/>
            <w:lang w:eastAsia="zh-CN"/>
          </w:rPr>
          <w:t>non-</w:t>
        </w:r>
      </w:ins>
      <w:r w:rsidR="00971EF9" w:rsidRPr="00E51D94">
        <w:rPr>
          <w:rFonts w:ascii="Calibri" w:hAnsi="Calibri" w:cs="Calibri"/>
          <w:color w:val="FF0000"/>
        </w:rPr>
        <w:t xml:space="preserve">significant. </w:t>
      </w:r>
      <w:ins w:id="8" w:author="Yanan Wu" w:date="2025-02-25T12:19:00Z" w16du:dateUtc="2025-02-25T17:19:00Z">
        <w:r>
          <w:rPr>
            <w:rFonts w:ascii="Calibri" w:eastAsiaTheme="minorEastAsia" w:hAnsi="Calibri" w:cs="Calibri"/>
            <w:color w:val="FF0000"/>
            <w:lang w:eastAsia="zh-CN"/>
          </w:rPr>
          <w:t>S</w:t>
        </w:r>
        <w:r>
          <w:rPr>
            <w:rFonts w:ascii="Calibri" w:eastAsiaTheme="minorEastAsia" w:hAnsi="Calibri" w:cs="Calibri" w:hint="eastAsia"/>
            <w:color w:val="FF0000"/>
            <w:lang w:eastAsia="zh-CN"/>
          </w:rPr>
          <w:t>o we failed to reject the null-hypothesis (transformation parameter is equal to 0), s</w:t>
        </w:r>
      </w:ins>
      <w:ins w:id="9" w:author="Yanan Wu" w:date="2025-02-25T12:20:00Z" w16du:dateUtc="2025-02-25T17:20:00Z">
        <w:r>
          <w:rPr>
            <w:rFonts w:ascii="Calibri" w:eastAsiaTheme="minorEastAsia" w:hAnsi="Calibri" w:cs="Calibri" w:hint="eastAsia"/>
            <w:color w:val="FF0000"/>
            <w:lang w:eastAsia="zh-CN"/>
          </w:rPr>
          <w:t xml:space="preserve">o </w:t>
        </w:r>
      </w:ins>
      <m:oMath>
        <m:sSub>
          <m:sSubPr>
            <m:ctrlPr>
              <w:del w:id="10" w:author="Yanan Wu" w:date="2025-02-25T12:20:00Z" w16du:dateUtc="2025-02-25T17:20:00Z">
                <w:rPr>
                  <w:rFonts w:ascii="Cambria Math" w:hAnsi="Cambria Math" w:cs="Calibri"/>
                  <w:i/>
                  <w:color w:val="FF0000"/>
                </w:rPr>
              </w:del>
            </m:ctrlPr>
          </m:sSubPr>
          <m:e>
            <m:r>
              <w:del w:id="11" w:author="Yanan Wu" w:date="2025-02-25T12:20:00Z" w16du:dateUtc="2025-02-25T17:20:00Z">
                <w:rPr>
                  <w:rFonts w:ascii="Cambria Math" w:hAnsi="Cambria Math" w:cs="Calibri"/>
                  <w:color w:val="FF0000"/>
                </w:rPr>
                <m:t>λ</m:t>
              </w:del>
            </m:r>
          </m:e>
          <m:sub>
            <m:r>
              <w:del w:id="12" w:author="Yanan Wu" w:date="2025-02-25T12:20:00Z" w16du:dateUtc="2025-02-25T17:20:00Z">
                <w:rPr>
                  <w:rFonts w:ascii="Cambria Math" w:hAnsi="Cambria Math" w:cs="Calibri"/>
                  <w:color w:val="FF0000"/>
                </w:rPr>
                <m:t>optimal</m:t>
              </w:del>
            </m:r>
          </m:sub>
        </m:sSub>
      </m:oMath>
      <w:del w:id="13" w:author="Yanan Wu" w:date="2025-02-25T12:20:00Z" w16du:dateUtc="2025-02-25T17:20:00Z">
        <w:r w:rsidR="00B10039" w:rsidRPr="00E51D94" w:rsidDel="00146770">
          <w:rPr>
            <w:rFonts w:ascii="Calibri" w:hAnsi="Calibri" w:cs="Calibri"/>
            <w:color w:val="FF0000"/>
          </w:rPr>
          <w:delText xml:space="preserve">= 0.019 </w:delText>
        </w:r>
        <w:r w:rsidR="001047A5" w:rsidRPr="00E51D94" w:rsidDel="00146770">
          <w:rPr>
            <w:rFonts w:ascii="Calibri" w:hAnsi="Calibri" w:cs="Calibri"/>
            <w:color w:val="FF0000"/>
          </w:rPr>
          <w:delText xml:space="preserve">is justifiable </w:delText>
        </w:r>
        <w:r w:rsidR="00A05A5C" w:rsidRPr="00E51D94" w:rsidDel="00146770">
          <w:rPr>
            <w:rFonts w:ascii="Calibri" w:hAnsi="Calibri" w:cs="Calibri"/>
            <w:color w:val="FF0000"/>
          </w:rPr>
          <w:delText xml:space="preserve">because </w:delText>
        </w:r>
        <w:r w:rsidR="00B10039" w:rsidRPr="00E51D94" w:rsidDel="00146770">
          <w:rPr>
            <w:rFonts w:ascii="Calibri" w:hAnsi="Calibri" w:cs="Calibri"/>
            <w:color w:val="FF0000"/>
          </w:rPr>
          <w:delText>it is close to 0</w:delText>
        </w:r>
        <w:r w:rsidR="00627FBC" w:rsidRPr="00E51D94" w:rsidDel="00146770">
          <w:rPr>
            <w:rFonts w:ascii="Calibri" w:hAnsi="Calibri" w:cs="Calibri"/>
            <w:color w:val="FF0000"/>
          </w:rPr>
          <w:delText>.</w:delText>
        </w:r>
        <w:r w:rsidR="00B10039" w:rsidRPr="00E51D94" w:rsidDel="00146770">
          <w:rPr>
            <w:rFonts w:ascii="Calibri" w:hAnsi="Calibri" w:cs="Calibri"/>
            <w:color w:val="FF0000"/>
          </w:rPr>
          <w:delText xml:space="preserve"> </w:delText>
        </w:r>
      </w:del>
      <w:ins w:id="14" w:author="Yanan Wu" w:date="2025-02-25T12:20:00Z" w16du:dateUtc="2025-02-25T17:20:00Z">
        <w:r>
          <w:rPr>
            <w:rFonts w:ascii="Calibri" w:eastAsiaTheme="minorEastAsia" w:hAnsi="Calibri" w:cs="Calibri" w:hint="eastAsia"/>
            <w:color w:val="FF0000"/>
            <w:lang w:eastAsia="zh-CN"/>
          </w:rPr>
          <w:t xml:space="preserve"> </w:t>
        </w:r>
        <w:r>
          <w:rPr>
            <w:rFonts w:ascii="Calibri" w:eastAsiaTheme="minorEastAsia" w:hAnsi="Calibri" w:cs="Calibri"/>
            <w:color w:val="FF0000"/>
            <w:lang w:eastAsia="zh-CN"/>
          </w:rPr>
          <w:t>W</w:t>
        </w:r>
        <w:r>
          <w:rPr>
            <w:rFonts w:ascii="Calibri" w:eastAsiaTheme="minorEastAsia" w:hAnsi="Calibri" w:cs="Calibri" w:hint="eastAsia"/>
            <w:color w:val="FF0000"/>
            <w:lang w:eastAsia="zh-CN"/>
          </w:rPr>
          <w:t>e should use log transformation (transformation parameter equal to 0)</w:t>
        </w:r>
      </w:ins>
      <w:r>
        <w:rPr>
          <w:rFonts w:ascii="Calibri" w:eastAsiaTheme="minorEastAsia" w:hAnsi="Calibri" w:cs="Calibri" w:hint="eastAsia"/>
          <w:color w:val="FF0000"/>
          <w:lang w:eastAsia="zh-CN"/>
        </w:rPr>
        <w:t xml:space="preserve"> </w:t>
      </w:r>
    </w:p>
    <w:p w14:paraId="6F57CF6B" w14:textId="77777777" w:rsidR="00146770" w:rsidRDefault="00146770" w:rsidP="00146770">
      <w:pPr>
        <w:pStyle w:val="ListParagraph"/>
        <w:rPr>
          <w:rFonts w:ascii="Calibri" w:eastAsiaTheme="minorEastAsia" w:hAnsi="Calibri" w:cs="Calibri"/>
          <w:color w:val="FF0000"/>
          <w:lang w:eastAsia="zh-CN"/>
        </w:rPr>
      </w:pPr>
    </w:p>
    <w:p w14:paraId="30D95003" w14:textId="4C3A3032" w:rsidR="006A3D58" w:rsidRPr="00146770" w:rsidRDefault="006A3D58" w:rsidP="00146770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  <w:lang w:eastAsia="zh-CN"/>
        </w:rPr>
      </w:pPr>
      <w:r w:rsidRPr="00146770">
        <w:rPr>
          <w:rFonts w:ascii="Calibri" w:hAnsi="Calibri" w:cs="Calibri"/>
        </w:rPr>
        <w:t xml:space="preserve">Transformed the </w:t>
      </w:r>
      <w:r w:rsidR="009F5603" w:rsidRPr="00146770">
        <w:rPr>
          <w:rFonts w:ascii="Calibri" w:hAnsi="Calibri" w:cs="Calibri"/>
        </w:rPr>
        <w:t xml:space="preserve">independent variable </w:t>
      </w:r>
      <w:r w:rsidRPr="00146770">
        <w:rPr>
          <w:rFonts w:ascii="Calibri" w:hAnsi="Calibri" w:cs="Calibri"/>
        </w:rPr>
        <w:t xml:space="preserve">using </w:t>
      </w:r>
      <m:oMath>
        <m:r>
          <w:rPr>
            <w:rFonts w:ascii="Cambria Math" w:hAnsi="Cambria Math" w:cs="Calibri"/>
          </w:rPr>
          <m:t>λ=1</m:t>
        </m:r>
      </m:oMath>
      <w:r w:rsidR="009F5603" w:rsidRPr="00146770">
        <w:rPr>
          <w:rFonts w:ascii="Calibri" w:hAnsi="Calibri" w:cs="Calibri"/>
        </w:rPr>
        <w:t xml:space="preserve"> , </w:t>
      </w:r>
      <m:oMath>
        <m:r>
          <w:rPr>
            <w:rFonts w:ascii="Cambria Math" w:hAnsi="Cambria Math" w:cs="Calibri"/>
          </w:rPr>
          <m:t xml:space="preserve">λ=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λ</m:t>
            </m:r>
          </m:e>
          <m:sub>
            <m:r>
              <w:rPr>
                <w:rFonts w:ascii="Cambria Math" w:hAnsi="Cambria Math" w:cs="Calibri"/>
              </w:rPr>
              <m:t xml:space="preserve">optimal </m:t>
            </m:r>
          </m:sub>
        </m:sSub>
        <m:r>
          <w:rPr>
            <w:rFonts w:ascii="Cambria Math" w:hAnsi="Cambria Math" w:cs="Calibri"/>
          </w:rPr>
          <m:t xml:space="preserve"> </m:t>
        </m:r>
      </m:oMath>
      <w:r w:rsidR="009F5603" w:rsidRPr="00146770"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λ= -1</m:t>
        </m:r>
      </m:oMath>
      <w:r w:rsidR="009F5603" w:rsidRPr="00146770">
        <w:rPr>
          <w:rFonts w:ascii="Calibri" w:hAnsi="Calibri" w:cs="Calibri"/>
        </w:rPr>
        <w:t>.</w:t>
      </w:r>
      <w:r w:rsidR="00240E81" w:rsidRPr="00146770">
        <w:rPr>
          <w:rFonts w:ascii="Calibri" w:hAnsi="Calibri" w:cs="Calibri"/>
        </w:rPr>
        <w:t xml:space="preserve"> (1pts)</w:t>
      </w:r>
    </w:p>
    <w:p w14:paraId="00598E8C" w14:textId="1EF56E19" w:rsidR="006A3D58" w:rsidRPr="00E51D94" w:rsidRDefault="006A3D58" w:rsidP="009F5603">
      <w:pPr>
        <w:pStyle w:val="ListParagraph"/>
        <w:numPr>
          <w:ilvl w:val="1"/>
          <w:numId w:val="8"/>
        </w:numPr>
        <w:jc w:val="both"/>
        <w:rPr>
          <w:rFonts w:ascii="Calibri" w:hAnsi="Calibri" w:cs="Calibri"/>
        </w:rPr>
      </w:pPr>
      <w:r w:rsidRPr="00E51D94">
        <w:rPr>
          <w:rFonts w:ascii="Calibri" w:hAnsi="Calibri" w:cs="Calibri"/>
        </w:rPr>
        <w:t xml:space="preserve">Construct the histogram for the transformed distribution with different </w:t>
      </w:r>
      <m:oMath>
        <m:r>
          <w:rPr>
            <w:rFonts w:ascii="Cambria Math" w:hAnsi="Cambria Math" w:cs="Calibri"/>
          </w:rPr>
          <m:t>λ</m:t>
        </m:r>
      </m:oMath>
      <w:r w:rsidRPr="00E51D94">
        <w:rPr>
          <w:rFonts w:ascii="Calibri" w:hAnsi="Calibri" w:cs="Calibri"/>
        </w:rPr>
        <w:t xml:space="preserve"> value</w:t>
      </w:r>
      <w:r w:rsidR="00461FB7" w:rsidRPr="00E51D94">
        <w:rPr>
          <w:rFonts w:ascii="Calibri" w:hAnsi="Calibri" w:cs="Calibri"/>
        </w:rPr>
        <w:t>.</w:t>
      </w:r>
    </w:p>
    <w:p w14:paraId="4FABBF26" w14:textId="77777777" w:rsidR="00AA03E3" w:rsidRPr="00E51D94" w:rsidRDefault="00AA03E3" w:rsidP="00AA03E3">
      <w:pPr>
        <w:pStyle w:val="ListParagraph"/>
        <w:ind w:left="1440"/>
        <w:rPr>
          <w:rFonts w:ascii="Calibri" w:hAnsi="Calibri" w:cs="Calibri"/>
          <w:color w:val="FF0000"/>
        </w:rPr>
      </w:pPr>
      <w:r w:rsidRPr="00E51D94">
        <w:rPr>
          <w:rFonts w:ascii="Calibri" w:hAnsi="Calibri" w:cs="Calibri"/>
          <w:color w:val="FF0000"/>
        </w:rPr>
        <w:t>par(mfrow = c(1,3))</w:t>
      </w:r>
    </w:p>
    <w:p w14:paraId="0AD0E3EF" w14:textId="16886CA1" w:rsidR="00AA03E3" w:rsidRPr="00E51D94" w:rsidRDefault="00DA3D0F" w:rsidP="00AA03E3">
      <w:pPr>
        <w:pStyle w:val="ListParagraph"/>
        <w:ind w:left="1440"/>
        <w:rPr>
          <w:rFonts w:ascii="Calibri" w:hAnsi="Calibri" w:cs="Calibri"/>
          <w:color w:val="FF0000"/>
        </w:rPr>
      </w:pPr>
      <w:ins w:id="15" w:author="Yanan Wu" w:date="2025-02-25T12:30:00Z" w16du:dateUtc="2025-02-25T17:30:00Z">
        <w:r w:rsidRPr="00DA3D0F">
          <w:rPr>
            <w:rFonts w:ascii="Calibri" w:hAnsi="Calibri" w:cs="Calibri"/>
            <w:color w:val="FF0000"/>
          </w:rPr>
          <w:t>lambda_1</w:t>
        </w:r>
      </w:ins>
      <w:del w:id="16" w:author="Yanan Wu" w:date="2025-02-25T12:30:00Z" w16du:dateUtc="2025-02-25T17:30:00Z">
        <w:r w:rsidR="00AA03E3" w:rsidRPr="00E51D94" w:rsidDel="00DA3D0F">
          <w:rPr>
            <w:rFonts w:ascii="Calibri" w:hAnsi="Calibri" w:cs="Calibri"/>
            <w:color w:val="FF0000"/>
          </w:rPr>
          <w:delText>lambda_0</w:delText>
        </w:r>
      </w:del>
      <w:r w:rsidR="00AA03E3" w:rsidRPr="00E51D94">
        <w:rPr>
          <w:rFonts w:ascii="Calibri" w:hAnsi="Calibri" w:cs="Calibri"/>
          <w:color w:val="FF0000"/>
        </w:rPr>
        <w:t xml:space="preserve"> = car::bcPower(new_un$ppgdp, lambda=</w:t>
      </w:r>
      <w:ins w:id="17" w:author="Yanan Wu" w:date="2025-02-25T12:23:00Z" w16du:dateUtc="2025-02-25T17:23:00Z">
        <w:r>
          <w:rPr>
            <w:rFonts w:ascii="Calibri" w:eastAsiaTheme="minorEastAsia" w:hAnsi="Calibri" w:cs="Calibri" w:hint="eastAsia"/>
            <w:color w:val="FF0000"/>
            <w:lang w:eastAsia="zh-CN"/>
          </w:rPr>
          <w:t xml:space="preserve"> </w:t>
        </w:r>
        <w:commentRangeStart w:id="18"/>
        <w:r>
          <w:rPr>
            <w:rFonts w:ascii="Calibri" w:eastAsiaTheme="minorEastAsia" w:hAnsi="Calibri" w:cs="Calibri" w:hint="eastAsia"/>
            <w:color w:val="FF0000"/>
            <w:lang w:eastAsia="zh-CN"/>
          </w:rPr>
          <w:t>1</w:t>
        </w:r>
        <w:commentRangeEnd w:id="18"/>
        <w:r>
          <w:rPr>
            <w:rStyle w:val="CommentReference"/>
          </w:rPr>
          <w:commentReference w:id="18"/>
        </w:r>
      </w:ins>
      <w:del w:id="19" w:author="Yanan Wu" w:date="2025-02-25T12:23:00Z" w16du:dateUtc="2025-02-25T17:23:00Z">
        <w:r w:rsidR="00AA03E3" w:rsidRPr="00E51D94" w:rsidDel="00DA3D0F">
          <w:rPr>
            <w:rFonts w:ascii="Calibri" w:hAnsi="Calibri" w:cs="Calibri"/>
            <w:color w:val="FF0000"/>
          </w:rPr>
          <w:delText>0</w:delText>
        </w:r>
      </w:del>
      <w:r w:rsidR="00AA03E3" w:rsidRPr="00E51D94">
        <w:rPr>
          <w:rFonts w:ascii="Calibri" w:hAnsi="Calibri" w:cs="Calibri"/>
          <w:color w:val="FF0000"/>
        </w:rPr>
        <w:t>)</w:t>
      </w:r>
    </w:p>
    <w:p w14:paraId="0AC4F41C" w14:textId="54C7B4F6" w:rsidR="00AA03E3" w:rsidRPr="00E51D94" w:rsidRDefault="00AA03E3" w:rsidP="00AA03E3">
      <w:pPr>
        <w:pStyle w:val="ListParagraph"/>
        <w:ind w:left="1440"/>
        <w:rPr>
          <w:rFonts w:ascii="Calibri" w:hAnsi="Calibri" w:cs="Calibri"/>
          <w:color w:val="FF0000"/>
        </w:rPr>
      </w:pPr>
      <w:r w:rsidRPr="00E51D94">
        <w:rPr>
          <w:rFonts w:ascii="Calibri" w:hAnsi="Calibri" w:cs="Calibri"/>
          <w:color w:val="FF0000"/>
        </w:rPr>
        <w:t>lambda_optimal = car::bcPower(new_un$ppgdp, lambda=0.0</w:t>
      </w:r>
      <w:r w:rsidR="00896BDB" w:rsidRPr="00E51D94">
        <w:rPr>
          <w:rFonts w:ascii="Calibri" w:hAnsi="Calibri" w:cs="Calibri"/>
          <w:color w:val="FF0000"/>
        </w:rPr>
        <w:t>19</w:t>
      </w:r>
      <w:r w:rsidRPr="00E51D94">
        <w:rPr>
          <w:rFonts w:ascii="Calibri" w:hAnsi="Calibri" w:cs="Calibri"/>
          <w:color w:val="FF0000"/>
        </w:rPr>
        <w:t>)</w:t>
      </w:r>
    </w:p>
    <w:p w14:paraId="40D5970F" w14:textId="77777777" w:rsidR="00AA03E3" w:rsidRPr="00E51D94" w:rsidRDefault="00AA03E3" w:rsidP="00AA03E3">
      <w:pPr>
        <w:pStyle w:val="ListParagraph"/>
        <w:ind w:left="1440"/>
        <w:rPr>
          <w:rFonts w:ascii="Calibri" w:hAnsi="Calibri" w:cs="Calibri"/>
          <w:color w:val="FF0000"/>
        </w:rPr>
      </w:pPr>
      <w:r w:rsidRPr="00E51D94">
        <w:rPr>
          <w:rFonts w:ascii="Calibri" w:hAnsi="Calibri" w:cs="Calibri"/>
          <w:color w:val="FF0000"/>
        </w:rPr>
        <w:t>lambda_negative = car::bcPower(new_un$ppgdp, lambda=-1)</w:t>
      </w:r>
    </w:p>
    <w:p w14:paraId="5D10FFD3" w14:textId="77777777" w:rsidR="00AA03E3" w:rsidRPr="00E51D94" w:rsidRDefault="00AA03E3" w:rsidP="00AA03E3">
      <w:pPr>
        <w:pStyle w:val="ListParagraph"/>
        <w:ind w:left="1440"/>
        <w:rPr>
          <w:rFonts w:ascii="Calibri" w:hAnsi="Calibri" w:cs="Calibri"/>
          <w:color w:val="FF0000"/>
        </w:rPr>
      </w:pPr>
    </w:p>
    <w:p w14:paraId="0F11AF05" w14:textId="35436769" w:rsidR="00723424" w:rsidRPr="00E51D94" w:rsidRDefault="00723424" w:rsidP="00723424">
      <w:pPr>
        <w:pStyle w:val="ListParagraph"/>
        <w:ind w:left="1440"/>
        <w:rPr>
          <w:rFonts w:ascii="Calibri" w:hAnsi="Calibri" w:cs="Calibri"/>
          <w:color w:val="FF0000"/>
        </w:rPr>
      </w:pPr>
      <w:r w:rsidRPr="00E51D94">
        <w:rPr>
          <w:rFonts w:ascii="Calibri" w:hAnsi="Calibri" w:cs="Calibri"/>
          <w:color w:val="FF0000"/>
        </w:rPr>
        <w:t>hist(</w:t>
      </w:r>
      <w:ins w:id="20" w:author="Yanan Wu" w:date="2025-02-25T12:30:00Z" w16du:dateUtc="2025-02-25T17:30:00Z">
        <w:r w:rsidR="00DA3D0F" w:rsidRPr="00DA3D0F">
          <w:rPr>
            <w:rFonts w:ascii="Calibri" w:hAnsi="Calibri" w:cs="Calibri"/>
            <w:color w:val="FF0000"/>
          </w:rPr>
          <w:t>lambda_1</w:t>
        </w:r>
      </w:ins>
      <w:del w:id="21" w:author="Yanan Wu" w:date="2025-02-25T12:30:00Z" w16du:dateUtc="2025-02-25T17:30:00Z">
        <w:r w:rsidRPr="00E51D94" w:rsidDel="00DA3D0F">
          <w:rPr>
            <w:rFonts w:ascii="Calibri" w:hAnsi="Calibri" w:cs="Calibri"/>
            <w:color w:val="FF0000"/>
          </w:rPr>
          <w:delText>lambda_0</w:delText>
        </w:r>
      </w:del>
      <w:r w:rsidRPr="00E51D94">
        <w:rPr>
          <w:rFonts w:ascii="Calibri" w:hAnsi="Calibri" w:cs="Calibri"/>
          <w:color w:val="FF0000"/>
        </w:rPr>
        <w:t>,breaks = 12,main = 'lambda = 0',xlab = 'x')</w:t>
      </w:r>
    </w:p>
    <w:p w14:paraId="34741461" w14:textId="02DCFB61" w:rsidR="00723424" w:rsidRPr="00E51D94" w:rsidRDefault="00723424" w:rsidP="00723424">
      <w:pPr>
        <w:pStyle w:val="ListParagraph"/>
        <w:ind w:left="1440"/>
        <w:rPr>
          <w:rFonts w:ascii="Calibri" w:hAnsi="Calibri" w:cs="Calibri"/>
          <w:color w:val="FF0000"/>
        </w:rPr>
      </w:pPr>
      <w:r w:rsidRPr="00E51D94">
        <w:rPr>
          <w:rFonts w:ascii="Calibri" w:hAnsi="Calibri" w:cs="Calibri"/>
          <w:color w:val="FF0000"/>
        </w:rPr>
        <w:t>hist(lambda_optimal,breaks = 12,main = 'lambda = 0.0</w:t>
      </w:r>
      <w:r w:rsidR="00896BDB" w:rsidRPr="00E51D94">
        <w:rPr>
          <w:rFonts w:ascii="Calibri" w:hAnsi="Calibri" w:cs="Calibri"/>
          <w:color w:val="FF0000"/>
        </w:rPr>
        <w:t>19</w:t>
      </w:r>
      <w:r w:rsidRPr="00E51D94">
        <w:rPr>
          <w:rFonts w:ascii="Calibri" w:hAnsi="Calibri" w:cs="Calibri"/>
          <w:color w:val="FF0000"/>
        </w:rPr>
        <w:t>',xlab = 'x')</w:t>
      </w:r>
    </w:p>
    <w:p w14:paraId="643EA49A" w14:textId="77777777" w:rsidR="00723424" w:rsidRPr="00E51D94" w:rsidRDefault="00723424" w:rsidP="00723424">
      <w:pPr>
        <w:pStyle w:val="ListParagraph"/>
        <w:ind w:left="1440"/>
        <w:rPr>
          <w:rFonts w:ascii="Calibri" w:hAnsi="Calibri" w:cs="Calibri"/>
          <w:color w:val="FF0000"/>
        </w:rPr>
      </w:pPr>
      <w:r w:rsidRPr="00E51D94">
        <w:rPr>
          <w:rFonts w:ascii="Calibri" w:hAnsi="Calibri" w:cs="Calibri"/>
          <w:color w:val="FF0000"/>
        </w:rPr>
        <w:t>hist(lambda_negative,breaks = 12,main = 'lambda = -1',xlab = 'x')</w:t>
      </w:r>
    </w:p>
    <w:p w14:paraId="44559E2A" w14:textId="6E466CF9" w:rsidR="00FA2B2D" w:rsidRPr="00E51D94" w:rsidRDefault="00FA2B2D" w:rsidP="00716319">
      <w:pPr>
        <w:rPr>
          <w:rFonts w:ascii="Calibri" w:hAnsi="Calibri" w:cs="Calibri"/>
          <w:color w:val="FF0000"/>
        </w:rPr>
      </w:pPr>
    </w:p>
    <w:p w14:paraId="703338A3" w14:textId="3A0402BD" w:rsidR="00AA03E3" w:rsidRPr="00E51D94" w:rsidRDefault="00AA03E3" w:rsidP="00AA03E3">
      <w:pPr>
        <w:pStyle w:val="ListParagraph"/>
        <w:ind w:left="1440"/>
        <w:rPr>
          <w:rFonts w:ascii="Calibri" w:hAnsi="Calibri" w:cs="Calibri"/>
          <w:color w:val="FF0000"/>
        </w:rPr>
      </w:pPr>
    </w:p>
    <w:p w14:paraId="17C906E4" w14:textId="5B3770B3" w:rsidR="009853C7" w:rsidRPr="00E51D94" w:rsidRDefault="007A7032" w:rsidP="00AA03E3">
      <w:pPr>
        <w:pStyle w:val="ListParagraph"/>
        <w:ind w:left="1440"/>
        <w:rPr>
          <w:rFonts w:ascii="Calibri" w:hAnsi="Calibri" w:cs="Calibri"/>
          <w:color w:val="FF0000"/>
        </w:rPr>
      </w:pPr>
      <w:del w:id="22" w:author="Yanan Wu" w:date="2025-02-25T12:24:00Z" w16du:dateUtc="2025-02-25T17:24:00Z">
        <w:r w:rsidRPr="00E51D94" w:rsidDel="00DA3D0F">
          <w:rPr>
            <w:rFonts w:ascii="Calibri" w:hAnsi="Calibri" w:cs="Calibri"/>
            <w:noProof/>
            <w:color w:val="FF0000"/>
          </w:rPr>
          <w:lastRenderedPageBreak/>
          <w:drawing>
            <wp:inline distT="0" distB="0" distL="0" distR="0" wp14:anchorId="733CCA07" wp14:editId="78EB67F4">
              <wp:extent cx="3940629" cy="3295265"/>
              <wp:effectExtent l="0" t="0" r="0" b="0"/>
              <wp:docPr id="643759393" name="Picture 1" descr="A graph of different sizes and numbers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43759393" name="Picture 1" descr="A graph of different sizes and numbers&#10;&#10;AI-generated content may be incorrect.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59220" cy="331081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71012F89" w14:textId="09F91894" w:rsidR="00DA3D0F" w:rsidRDefault="00DA3D0F" w:rsidP="00AA03E3">
      <w:pPr>
        <w:pStyle w:val="ListParagraph"/>
        <w:ind w:left="1440"/>
        <w:rPr>
          <w:ins w:id="23" w:author="Yanan Wu" w:date="2025-02-25T12:24:00Z" w16du:dateUtc="2025-02-25T17:24:00Z"/>
          <w:rFonts w:ascii="Calibri" w:eastAsiaTheme="minorEastAsia" w:hAnsi="Calibri" w:cs="Calibri"/>
          <w:color w:val="FF0000"/>
          <w:lang w:eastAsia="zh-CN"/>
        </w:rPr>
      </w:pPr>
      <w:ins w:id="24" w:author="Yanan Wu" w:date="2025-02-25T12:24:00Z" w16du:dateUtc="2025-02-25T17:24:00Z">
        <w:r>
          <w:rPr>
            <w:noProof/>
            <w14:ligatures w14:val="standardContextual"/>
          </w:rPr>
          <w:drawing>
            <wp:inline distT="0" distB="0" distL="0" distR="0" wp14:anchorId="34309AAB" wp14:editId="0982E84B">
              <wp:extent cx="4126148" cy="3599078"/>
              <wp:effectExtent l="0" t="0" r="8255" b="1905"/>
              <wp:docPr id="1315858577" name="Picture 1" descr="A graph of a number of columns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15858577" name="Picture 1" descr="A graph of a number of columns&#10;&#10;AI-generated content may be incorrect.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31893" cy="360408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1A88F79" w14:textId="334353AB" w:rsidR="00F50908" w:rsidRPr="00DA3D0F" w:rsidRDefault="00E477B4" w:rsidP="00AA03E3">
      <w:pPr>
        <w:pStyle w:val="ListParagraph"/>
        <w:ind w:left="1440"/>
        <w:rPr>
          <w:rFonts w:ascii="Calibri" w:eastAsiaTheme="minorEastAsia" w:hAnsi="Calibri" w:cs="Calibri" w:hint="eastAsia"/>
          <w:color w:val="FF0000"/>
          <w:lang w:eastAsia="zh-CN"/>
          <w:rPrChange w:id="25" w:author="Yanan Wu" w:date="2025-02-25T12:26:00Z" w16du:dateUtc="2025-02-25T17:26:00Z">
            <w:rPr>
              <w:rFonts w:ascii="Calibri" w:hAnsi="Calibri" w:cs="Calibri"/>
              <w:color w:val="FF0000"/>
            </w:rPr>
          </w:rPrChange>
        </w:rPr>
      </w:pPr>
      <w:r w:rsidRPr="00E51D94">
        <w:rPr>
          <w:rFonts w:ascii="Calibri" w:hAnsi="Calibri" w:cs="Calibri"/>
          <w:color w:val="FF0000"/>
        </w:rPr>
        <w:t>As we can see</w:t>
      </w:r>
      <w:r w:rsidR="00A06D3B" w:rsidRPr="00E51D94">
        <w:rPr>
          <w:rFonts w:ascii="Calibri" w:hAnsi="Calibri" w:cs="Calibri"/>
          <w:color w:val="FF0000"/>
        </w:rPr>
        <w:t xml:space="preserve"> from the</w:t>
      </w:r>
      <w:r w:rsidRPr="00E51D94">
        <w:rPr>
          <w:rFonts w:ascii="Calibri" w:hAnsi="Calibri" w:cs="Calibri"/>
          <w:color w:val="FF0000"/>
        </w:rPr>
        <w:t xml:space="preserve"> difffernt values of lambda</w:t>
      </w:r>
      <w:r w:rsidR="00A06D3B" w:rsidRPr="00E51D94">
        <w:rPr>
          <w:rFonts w:ascii="Calibri" w:hAnsi="Calibri" w:cs="Calibri"/>
          <w:color w:val="FF0000"/>
        </w:rPr>
        <w:t xml:space="preserve"> (</w:t>
      </w:r>
      <w:del w:id="26" w:author="Yanan Wu" w:date="2025-02-25T12:25:00Z" w16du:dateUtc="2025-02-25T17:25:00Z">
        <w:r w:rsidR="00A06D3B" w:rsidRPr="00E51D94" w:rsidDel="00DA3D0F">
          <w:rPr>
            <w:rFonts w:ascii="Calibri" w:hAnsi="Calibri" w:cs="Calibri"/>
            <w:color w:val="FF0000"/>
          </w:rPr>
          <w:delText>0</w:delText>
        </w:r>
      </w:del>
      <w:ins w:id="27" w:author="Yanan Wu" w:date="2025-02-25T12:25:00Z" w16du:dateUtc="2025-02-25T17:25:00Z">
        <w:r w:rsidR="00DA3D0F">
          <w:rPr>
            <w:rFonts w:ascii="Calibri" w:eastAsiaTheme="minorEastAsia" w:hAnsi="Calibri" w:cs="Calibri" w:hint="eastAsia"/>
            <w:color w:val="FF0000"/>
            <w:lang w:eastAsia="zh-CN"/>
          </w:rPr>
          <w:t>-1</w:t>
        </w:r>
      </w:ins>
      <w:r w:rsidR="00A06D3B" w:rsidRPr="00E51D94">
        <w:rPr>
          <w:rFonts w:ascii="Calibri" w:hAnsi="Calibri" w:cs="Calibri"/>
          <w:color w:val="FF0000"/>
        </w:rPr>
        <w:t xml:space="preserve">, 0.019, </w:t>
      </w:r>
      <w:del w:id="28" w:author="Yanan Wu" w:date="2025-02-25T12:25:00Z" w16du:dateUtc="2025-02-25T17:25:00Z">
        <w:r w:rsidR="00A06D3B" w:rsidRPr="00E51D94" w:rsidDel="00DA3D0F">
          <w:rPr>
            <w:rFonts w:ascii="Calibri" w:hAnsi="Calibri" w:cs="Calibri"/>
            <w:color w:val="FF0000"/>
          </w:rPr>
          <w:delText>-</w:delText>
        </w:r>
      </w:del>
      <w:r w:rsidR="00A06D3B" w:rsidRPr="00E51D94">
        <w:rPr>
          <w:rFonts w:ascii="Calibri" w:hAnsi="Calibri" w:cs="Calibri"/>
          <w:color w:val="FF0000"/>
        </w:rPr>
        <w:t>1)</w:t>
      </w:r>
      <w:r w:rsidR="008C2B47" w:rsidRPr="00E51D94">
        <w:rPr>
          <w:rFonts w:ascii="Calibri" w:hAnsi="Calibri" w:cs="Calibri"/>
          <w:color w:val="FF0000"/>
        </w:rPr>
        <w:t xml:space="preserve">, there is an </w:t>
      </w:r>
      <w:r w:rsidRPr="00E51D94">
        <w:rPr>
          <w:rFonts w:ascii="Calibri" w:hAnsi="Calibri" w:cs="Calibri"/>
          <w:color w:val="FF0000"/>
        </w:rPr>
        <w:t>adjust</w:t>
      </w:r>
      <w:r w:rsidR="008C2B47" w:rsidRPr="00E51D94">
        <w:rPr>
          <w:rFonts w:ascii="Calibri" w:hAnsi="Calibri" w:cs="Calibri"/>
          <w:color w:val="FF0000"/>
        </w:rPr>
        <w:t>ment in</w:t>
      </w:r>
      <w:r w:rsidRPr="00E51D94">
        <w:rPr>
          <w:rFonts w:ascii="Calibri" w:hAnsi="Calibri" w:cs="Calibri"/>
          <w:color w:val="FF0000"/>
        </w:rPr>
        <w:t xml:space="preserve"> the skewness</w:t>
      </w:r>
      <w:del w:id="29" w:author="Yanan Wu" w:date="2025-02-25T12:28:00Z" w16du:dateUtc="2025-02-25T17:28:00Z">
        <w:r w:rsidRPr="00E51D94" w:rsidDel="00DA3D0F">
          <w:rPr>
            <w:rFonts w:ascii="Calibri" w:hAnsi="Calibri" w:cs="Calibri"/>
            <w:color w:val="FF0000"/>
          </w:rPr>
          <w:delText xml:space="preserve"> and </w:delText>
        </w:r>
        <w:r w:rsidR="00A06D3B" w:rsidRPr="00E51D94" w:rsidDel="00DA3D0F">
          <w:rPr>
            <w:rFonts w:ascii="Calibri" w:hAnsi="Calibri" w:cs="Calibri"/>
            <w:color w:val="FF0000"/>
          </w:rPr>
          <w:delText>variance</w:delText>
        </w:r>
      </w:del>
      <w:r w:rsidR="008C2B47" w:rsidRPr="00E51D94">
        <w:rPr>
          <w:rFonts w:ascii="Calibri" w:hAnsi="Calibri" w:cs="Calibri"/>
          <w:color w:val="FF0000"/>
        </w:rPr>
        <w:t xml:space="preserve">. </w:t>
      </w:r>
      <w:ins w:id="30" w:author="Yanan Wu" w:date="2025-02-25T12:25:00Z" w16du:dateUtc="2025-02-25T17:25:00Z">
        <w:r w:rsidR="00DA3D0F">
          <w:rPr>
            <w:rFonts w:ascii="Calibri" w:eastAsiaTheme="minorEastAsia" w:hAnsi="Calibri" w:cs="Calibri" w:hint="eastAsia"/>
            <w:color w:val="FF0000"/>
            <w:lang w:eastAsia="zh-CN"/>
          </w:rPr>
          <w:t xml:space="preserve">When </w:t>
        </w:r>
      </w:ins>
      <m:oMath>
        <m:r>
          <w:ins w:id="31" w:author="Yanan Wu" w:date="2025-02-25T12:25:00Z" w16du:dateUtc="2025-02-25T17:25:00Z">
            <w:rPr>
              <w:rFonts w:ascii="Cambria Math" w:eastAsiaTheme="minorEastAsia" w:hAnsi="Cambria Math" w:cs="Calibri"/>
              <w:color w:val="FF0000"/>
              <w:lang w:eastAsia="zh-CN"/>
            </w:rPr>
            <m:t>λ=1</m:t>
          </w:ins>
        </m:r>
      </m:oMath>
      <w:ins w:id="32" w:author="Yanan Wu" w:date="2025-02-25T12:25:00Z" w16du:dateUtc="2025-02-25T17:25:00Z">
        <w:r w:rsidR="00DA3D0F">
          <w:rPr>
            <w:rFonts w:ascii="Calibri" w:eastAsiaTheme="minorEastAsia" w:hAnsi="Calibri" w:cs="Calibri" w:hint="eastAsia"/>
            <w:color w:val="FF0000"/>
            <w:lang w:eastAsia="zh-CN"/>
          </w:rPr>
          <w:t xml:space="preserve">, </w:t>
        </w:r>
      </w:ins>
      <w:ins w:id="33" w:author="Yanan Wu" w:date="2025-02-25T12:28:00Z" w16du:dateUtc="2025-02-25T17:28:00Z">
        <w:r w:rsidR="00DA3D0F">
          <w:rPr>
            <w:rFonts w:ascii="Calibri" w:eastAsiaTheme="minorEastAsia" w:hAnsi="Calibri" w:cs="Calibri" w:hint="eastAsia"/>
            <w:color w:val="FF0000"/>
            <w:lang w:eastAsia="zh-CN"/>
          </w:rPr>
          <w:t>no transformation is applied, preserving the original distribution.</w:t>
        </w:r>
      </w:ins>
      <w:ins w:id="34" w:author="Yanan Wu" w:date="2025-02-25T12:25:00Z" w16du:dateUtc="2025-02-25T17:25:00Z">
        <w:r w:rsidR="00DA3D0F">
          <w:rPr>
            <w:rFonts w:ascii="Calibri" w:eastAsiaTheme="minorEastAsia" w:hAnsi="Calibri" w:cs="Calibri" w:hint="eastAsia"/>
            <w:color w:val="FF0000"/>
            <w:lang w:eastAsia="zh-CN"/>
          </w:rPr>
          <w:t xml:space="preserve"> W</w:t>
        </w:r>
      </w:ins>
      <w:ins w:id="35" w:author="Yanan Wu" w:date="2025-02-25T12:26:00Z" w16du:dateUtc="2025-02-25T17:26:00Z">
        <w:r w:rsidR="00DA3D0F">
          <w:rPr>
            <w:rFonts w:ascii="Calibri" w:eastAsiaTheme="minorEastAsia" w:hAnsi="Calibri" w:cs="Calibri" w:hint="eastAsia"/>
            <w:color w:val="FF0000"/>
            <w:lang w:eastAsia="zh-CN"/>
          </w:rPr>
          <w:t xml:space="preserve">hen </w:t>
        </w:r>
      </w:ins>
      <m:oMath>
        <m:r>
          <w:ins w:id="36" w:author="Yanan Wu" w:date="2025-02-25T12:25:00Z" w16du:dateUtc="2025-02-25T17:25:00Z">
            <w:rPr>
              <w:rFonts w:ascii="Cambria Math" w:eastAsiaTheme="minorEastAsia" w:hAnsi="Cambria Math" w:cs="Calibri"/>
              <w:color w:val="FF0000"/>
              <w:lang w:eastAsia="zh-CN"/>
            </w:rPr>
            <m:t>λ=0.019.</m:t>
          </w:ins>
        </m:r>
      </m:oMath>
      <w:ins w:id="37" w:author="Yanan Wu" w:date="2025-02-25T12:26:00Z" w16du:dateUtc="2025-02-25T17:26:00Z">
        <w:r w:rsidR="00DA3D0F">
          <w:rPr>
            <w:rFonts w:ascii="Calibri" w:eastAsiaTheme="minorEastAsia" w:hAnsi="Calibri" w:cs="Calibri" w:hint="eastAsia"/>
            <w:color w:val="FF0000"/>
            <w:lang w:eastAsia="zh-CN"/>
          </w:rPr>
          <w:t xml:space="preserve"> the transformation </w:t>
        </w:r>
      </w:ins>
      <w:ins w:id="38" w:author="Yanan Wu" w:date="2025-02-25T12:28:00Z" w16du:dateUtc="2025-02-25T17:28:00Z">
        <w:r w:rsidR="00DA3D0F">
          <w:rPr>
            <w:rFonts w:ascii="Calibri" w:eastAsiaTheme="minorEastAsia" w:hAnsi="Calibri" w:cs="Calibri" w:hint="eastAsia"/>
            <w:color w:val="FF0000"/>
            <w:lang w:eastAsia="zh-CN"/>
          </w:rPr>
          <w:t>effec</w:t>
        </w:r>
      </w:ins>
      <w:ins w:id="39" w:author="Yanan Wu" w:date="2025-02-25T12:29:00Z" w16du:dateUtc="2025-02-25T17:29:00Z">
        <w:r w:rsidR="00DA3D0F">
          <w:rPr>
            <w:rFonts w:ascii="Calibri" w:eastAsiaTheme="minorEastAsia" w:hAnsi="Calibri" w:cs="Calibri" w:hint="eastAsia"/>
            <w:color w:val="FF0000"/>
            <w:lang w:eastAsia="zh-CN"/>
          </w:rPr>
          <w:t>tively adjusted the skewness, bringing the distribution closer to normaity. However</w:t>
        </w:r>
      </w:ins>
      <w:ins w:id="40" w:author="Yanan Wu" w:date="2025-02-25T12:26:00Z" w16du:dateUtc="2025-02-25T17:26:00Z">
        <w:r w:rsidR="00DA3D0F">
          <w:rPr>
            <w:rFonts w:ascii="Calibri" w:eastAsiaTheme="minorEastAsia" w:hAnsi="Calibri" w:cs="Calibri" w:hint="eastAsia"/>
            <w:color w:val="FF0000"/>
            <w:lang w:eastAsia="zh-CN"/>
          </w:rPr>
          <w:t xml:space="preserve">, when </w:t>
        </w:r>
      </w:ins>
      <m:oMath>
        <m:r>
          <w:ins w:id="41" w:author="Yanan Wu" w:date="2025-02-25T12:26:00Z" w16du:dateUtc="2025-02-25T17:26:00Z">
            <w:rPr>
              <w:rFonts w:ascii="Cambria Math" w:eastAsiaTheme="minorEastAsia" w:hAnsi="Cambria Math" w:cs="Calibri"/>
              <w:color w:val="FF0000"/>
              <w:lang w:eastAsia="zh-CN"/>
            </w:rPr>
            <m:t xml:space="preserve">λ= -1. </m:t>
          </w:ins>
        </m:r>
      </m:oMath>
      <w:ins w:id="42" w:author="Yanan Wu" w:date="2025-02-25T12:26:00Z" w16du:dateUtc="2025-02-25T17:26:00Z">
        <w:r w:rsidR="00DA3D0F">
          <w:rPr>
            <w:rFonts w:ascii="Calibri" w:eastAsiaTheme="minorEastAsia" w:hAnsi="Calibri" w:cs="Calibri" w:hint="eastAsia"/>
            <w:color w:val="FF0000"/>
            <w:lang w:eastAsia="zh-CN"/>
          </w:rPr>
          <w:t xml:space="preserve"> </w:t>
        </w:r>
        <w:r w:rsidR="00DA3D0F">
          <w:rPr>
            <w:rFonts w:ascii="Calibri" w:eastAsiaTheme="minorEastAsia" w:hAnsi="Calibri" w:cs="Calibri"/>
            <w:color w:val="FF0000"/>
            <w:lang w:eastAsia="zh-CN"/>
          </w:rPr>
          <w:t>T</w:t>
        </w:r>
        <w:r w:rsidR="00DA3D0F">
          <w:rPr>
            <w:rFonts w:ascii="Calibri" w:eastAsiaTheme="minorEastAsia" w:hAnsi="Calibri" w:cs="Calibri" w:hint="eastAsia"/>
            <w:color w:val="FF0000"/>
            <w:lang w:eastAsia="zh-CN"/>
          </w:rPr>
          <w:t>he transformation over-adjusted the distribution.</w:t>
        </w:r>
      </w:ins>
      <w:ins w:id="43" w:author="Yanan Wu" w:date="2025-02-25T12:29:00Z" w16du:dateUtc="2025-02-25T17:29:00Z">
        <w:r w:rsidR="00DA3D0F">
          <w:rPr>
            <w:rFonts w:ascii="Calibri" w:eastAsiaTheme="minorEastAsia" w:hAnsi="Calibri" w:cs="Calibri" w:hint="eastAsia"/>
            <w:color w:val="FF0000"/>
            <w:lang w:eastAsia="zh-CN"/>
          </w:rPr>
          <w:t xml:space="preserve"> </w:t>
        </w:r>
      </w:ins>
      <w:ins w:id="44" w:author="Yanan Wu" w:date="2025-02-25T12:26:00Z" w16du:dateUtc="2025-02-25T17:26:00Z">
        <w:r w:rsidR="00DA3D0F">
          <w:rPr>
            <w:rFonts w:ascii="Calibri" w:eastAsiaTheme="minorEastAsia" w:hAnsi="Calibri" w:cs="Calibri" w:hint="eastAsia"/>
            <w:color w:val="FF0000"/>
            <w:lang w:eastAsia="zh-CN"/>
          </w:rPr>
          <w:t xml:space="preserve"> </w:t>
        </w:r>
      </w:ins>
    </w:p>
    <w:p w14:paraId="57AF6043" w14:textId="6DA20520" w:rsidR="00132F97" w:rsidRPr="00E51D94" w:rsidRDefault="006A3D58" w:rsidP="00747EED">
      <w:pPr>
        <w:pStyle w:val="ListParagraph"/>
        <w:numPr>
          <w:ilvl w:val="1"/>
          <w:numId w:val="8"/>
        </w:numPr>
        <w:jc w:val="both"/>
        <w:rPr>
          <w:rFonts w:ascii="Calibri" w:hAnsi="Calibri" w:cs="Calibri"/>
        </w:rPr>
      </w:pPr>
      <w:r w:rsidRPr="00E51D94">
        <w:rPr>
          <w:rFonts w:ascii="Calibri" w:hAnsi="Calibri" w:cs="Calibri"/>
        </w:rPr>
        <w:t>Evaluate the skewness and test whether the variables are approximately normal distribution</w:t>
      </w:r>
      <w:r w:rsidR="00EB40AE" w:rsidRPr="00E51D94">
        <w:rPr>
          <w:rFonts w:ascii="Calibri" w:hAnsi="Calibri" w:cs="Calibri"/>
        </w:rPr>
        <w:t>.</w:t>
      </w:r>
    </w:p>
    <w:p w14:paraId="00F80300" w14:textId="77777777" w:rsidR="005B513A" w:rsidRPr="00E51D94" w:rsidRDefault="005B513A" w:rsidP="005B513A">
      <w:pPr>
        <w:pStyle w:val="ListParagraph"/>
        <w:ind w:left="1440"/>
        <w:jc w:val="both"/>
        <w:rPr>
          <w:rFonts w:ascii="Calibri" w:hAnsi="Calibri" w:cs="Calibri"/>
        </w:rPr>
      </w:pPr>
    </w:p>
    <w:p w14:paraId="4C4D45DB" w14:textId="75E27D1B" w:rsidR="00617CB2" w:rsidRPr="00E51D94" w:rsidRDefault="00617CB2" w:rsidP="00617CB2">
      <w:pPr>
        <w:pStyle w:val="ListParagraph"/>
        <w:rPr>
          <w:rFonts w:ascii="Calibri" w:hAnsi="Calibri" w:cs="Calibri"/>
          <w:color w:val="FF0000"/>
        </w:rPr>
      </w:pPr>
      <w:r w:rsidRPr="00E51D94">
        <w:rPr>
          <w:rFonts w:ascii="Calibri" w:hAnsi="Calibri" w:cs="Calibri"/>
          <w:color w:val="FF0000"/>
        </w:rPr>
        <w:t>shapiro.test(</w:t>
      </w:r>
      <w:ins w:id="45" w:author="Yanan Wu" w:date="2025-02-25T12:30:00Z" w16du:dateUtc="2025-02-25T17:30:00Z">
        <w:r w:rsidR="00DA3D0F" w:rsidRPr="00DA3D0F">
          <w:rPr>
            <w:rFonts w:ascii="Calibri" w:hAnsi="Calibri" w:cs="Calibri"/>
            <w:color w:val="FF0000"/>
          </w:rPr>
          <w:t>lambda_1</w:t>
        </w:r>
      </w:ins>
      <w:del w:id="46" w:author="Yanan Wu" w:date="2025-02-25T12:30:00Z" w16du:dateUtc="2025-02-25T17:30:00Z">
        <w:r w:rsidRPr="00E51D94" w:rsidDel="00DA3D0F">
          <w:rPr>
            <w:rFonts w:ascii="Calibri" w:hAnsi="Calibri" w:cs="Calibri"/>
            <w:color w:val="FF0000"/>
          </w:rPr>
          <w:delText>lambda_0</w:delText>
        </w:r>
      </w:del>
      <w:r w:rsidRPr="00E51D94">
        <w:rPr>
          <w:rFonts w:ascii="Calibri" w:hAnsi="Calibri" w:cs="Calibri"/>
          <w:color w:val="FF0000"/>
        </w:rPr>
        <w:t>)</w:t>
      </w:r>
    </w:p>
    <w:p w14:paraId="4B7DB714" w14:textId="77777777" w:rsidR="00617CB2" w:rsidRPr="00E51D94" w:rsidRDefault="00617CB2" w:rsidP="00617CB2">
      <w:pPr>
        <w:pStyle w:val="ListParagraph"/>
        <w:rPr>
          <w:rFonts w:ascii="Calibri" w:hAnsi="Calibri" w:cs="Calibri"/>
          <w:color w:val="FF0000"/>
        </w:rPr>
      </w:pPr>
      <w:r w:rsidRPr="00E51D94">
        <w:rPr>
          <w:rFonts w:ascii="Calibri" w:hAnsi="Calibri" w:cs="Calibri"/>
          <w:color w:val="FF0000"/>
        </w:rPr>
        <w:lastRenderedPageBreak/>
        <w:t>shapiro.test(lambda_optimal)</w:t>
      </w:r>
    </w:p>
    <w:p w14:paraId="30E54FE9" w14:textId="77777777" w:rsidR="00617CB2" w:rsidRPr="00E51D94" w:rsidRDefault="00617CB2" w:rsidP="00617CB2">
      <w:pPr>
        <w:pStyle w:val="ListParagraph"/>
        <w:rPr>
          <w:rFonts w:ascii="Calibri" w:hAnsi="Calibri" w:cs="Calibri"/>
          <w:color w:val="FF0000"/>
        </w:rPr>
      </w:pPr>
      <w:r w:rsidRPr="00E51D94">
        <w:rPr>
          <w:rFonts w:ascii="Calibri" w:hAnsi="Calibri" w:cs="Calibri"/>
          <w:color w:val="FF0000"/>
        </w:rPr>
        <w:t>shapiro.test(lambda_negative)</w:t>
      </w:r>
    </w:p>
    <w:p w14:paraId="1DE2E7C5" w14:textId="77777777" w:rsidR="00716319" w:rsidRPr="00E51D94" w:rsidRDefault="00716319" w:rsidP="00617CB2">
      <w:pPr>
        <w:pStyle w:val="ListParagraph"/>
        <w:rPr>
          <w:rFonts w:ascii="Calibri" w:hAnsi="Calibri" w:cs="Calibri"/>
          <w:color w:val="FF0000"/>
        </w:rPr>
      </w:pPr>
    </w:p>
    <w:p w14:paraId="139E9F63" w14:textId="61EAA972" w:rsidR="00716319" w:rsidRDefault="00B67AE2" w:rsidP="00617CB2">
      <w:pPr>
        <w:pStyle w:val="ListParagraph"/>
        <w:rPr>
          <w:ins w:id="47" w:author="Yanan Wu" w:date="2025-02-25T12:31:00Z" w16du:dateUtc="2025-02-25T17:31:00Z"/>
          <w:rFonts w:ascii="Calibri" w:eastAsiaTheme="minorEastAsia" w:hAnsi="Calibri" w:cs="Calibri"/>
          <w:color w:val="FF0000"/>
          <w:lang w:eastAsia="zh-CN"/>
        </w:rPr>
      </w:pPr>
      <w:del w:id="48" w:author="Yanan Wu" w:date="2025-02-25T12:31:00Z" w16du:dateUtc="2025-02-25T17:31:00Z">
        <w:r w:rsidRPr="00E51D94" w:rsidDel="00DA3D0F">
          <w:rPr>
            <w:rFonts w:ascii="Calibri" w:hAnsi="Calibri" w:cs="Calibri"/>
            <w:noProof/>
            <w:color w:val="FF0000"/>
          </w:rPr>
          <w:drawing>
            <wp:inline distT="0" distB="0" distL="0" distR="0" wp14:anchorId="0DDF215A" wp14:editId="027367D0">
              <wp:extent cx="3233058" cy="3671612"/>
              <wp:effectExtent l="0" t="0" r="5715" b="0"/>
              <wp:docPr id="808994850" name="Picture 1" descr="A screenshot of a computer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08994850" name="Picture 1" descr="A screenshot of a computer&#10;&#10;AI-generated content may be incorrect.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53722" cy="369507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12A49E7A" w14:textId="7474DB2B" w:rsidR="00DA3D0F" w:rsidRPr="00DA3D0F" w:rsidRDefault="00DA3D0F" w:rsidP="00617CB2">
      <w:pPr>
        <w:pStyle w:val="ListParagraph"/>
        <w:rPr>
          <w:rFonts w:ascii="Calibri" w:eastAsiaTheme="minorEastAsia" w:hAnsi="Calibri" w:cs="Calibri" w:hint="eastAsia"/>
          <w:color w:val="FF0000"/>
          <w:lang w:eastAsia="zh-CN"/>
          <w:rPrChange w:id="49" w:author="Yanan Wu" w:date="2025-02-25T12:31:00Z" w16du:dateUtc="2025-02-25T17:31:00Z">
            <w:rPr>
              <w:rFonts w:ascii="Calibri" w:hAnsi="Calibri" w:cs="Calibri"/>
              <w:color w:val="FF0000"/>
            </w:rPr>
          </w:rPrChange>
        </w:rPr>
      </w:pPr>
      <w:ins w:id="50" w:author="Yanan Wu" w:date="2025-02-25T12:31:00Z" w16du:dateUtc="2025-02-25T17:31:00Z">
        <w:r>
          <w:rPr>
            <w:noProof/>
            <w14:ligatures w14:val="standardContextual"/>
          </w:rPr>
          <w:drawing>
            <wp:inline distT="0" distB="0" distL="0" distR="0" wp14:anchorId="42090086" wp14:editId="54B29260">
              <wp:extent cx="2860243" cy="3147516"/>
              <wp:effectExtent l="0" t="0" r="0" b="0"/>
              <wp:docPr id="1730207757" name="Picture 1" descr="A screenshot of a computer code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30207757" name="Picture 1" descr="A screenshot of a computer code&#10;&#10;AI-generated content may be incorrect.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63438" cy="315103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3A4974D" w14:textId="77777777" w:rsidR="00617CB2" w:rsidRPr="00E51D94" w:rsidRDefault="00617CB2" w:rsidP="00617CB2">
      <w:pPr>
        <w:pStyle w:val="ListParagraph"/>
        <w:ind w:left="1440"/>
        <w:jc w:val="both"/>
        <w:rPr>
          <w:rFonts w:ascii="Calibri" w:hAnsi="Calibri" w:cs="Calibri"/>
        </w:rPr>
      </w:pPr>
    </w:p>
    <w:p w14:paraId="7E7347CD" w14:textId="6A291B6A" w:rsidR="00EB40AE" w:rsidRPr="00DA3D0F" w:rsidDel="000E420D" w:rsidRDefault="000E420D" w:rsidP="00DA3D0F">
      <w:pPr>
        <w:jc w:val="both"/>
        <w:rPr>
          <w:del w:id="51" w:author="Yanan Wu" w:date="2025-02-25T12:33:00Z" w16du:dateUtc="2025-02-25T17:33:00Z"/>
          <w:rFonts w:ascii="Calibri" w:eastAsiaTheme="minorEastAsia" w:hAnsi="Calibri" w:cs="Calibri" w:hint="eastAsia"/>
          <w:lang w:eastAsia="zh-CN"/>
          <w:rPrChange w:id="52" w:author="Yanan Wu" w:date="2025-02-25T12:31:00Z" w16du:dateUtc="2025-02-25T17:31:00Z">
            <w:rPr>
              <w:del w:id="53" w:author="Yanan Wu" w:date="2025-02-25T12:33:00Z" w16du:dateUtc="2025-02-25T17:33:00Z"/>
              <w:rFonts w:ascii="Calibri" w:hAnsi="Calibri" w:cs="Calibri"/>
            </w:rPr>
          </w:rPrChange>
        </w:rPr>
        <w:pPrChange w:id="54" w:author="Yanan Wu" w:date="2025-02-25T12:31:00Z" w16du:dateUtc="2025-02-25T17:31:00Z">
          <w:pPr>
            <w:pStyle w:val="ListParagraph"/>
            <w:ind w:left="1440"/>
            <w:jc w:val="both"/>
          </w:pPr>
        </w:pPrChange>
      </w:pPr>
      <w:ins w:id="55" w:author="Yanan Wu" w:date="2025-02-25T12:33:00Z">
        <w:r w:rsidRPr="000E420D">
          <w:rPr>
            <w:rFonts w:ascii="Calibri" w:eastAsiaTheme="minorEastAsia" w:hAnsi="Calibri" w:cs="Calibri"/>
            <w:lang w:eastAsia="zh-CN"/>
          </w:rPr>
          <w:t>None of the three distributions follow a normal distribution. However, the transformation with the optimal lambda value brings the distribution closer to normality compared to the other two, as indicated by the larger p-value.</w:t>
        </w:r>
      </w:ins>
    </w:p>
    <w:p w14:paraId="721951EF" w14:textId="2654A8D7" w:rsidR="00132F97" w:rsidRPr="00E51D94" w:rsidRDefault="00132F97" w:rsidP="009F5603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</w:rPr>
      </w:pPr>
      <w:r w:rsidRPr="00E51D94">
        <w:rPr>
          <w:rFonts w:ascii="Calibri" w:hAnsi="Calibri" w:cs="Calibri"/>
        </w:rPr>
        <w:t xml:space="preserve">If a transformation appears necessary for dependent variable, </w:t>
      </w:r>
      <w:r w:rsidR="00EB40AE" w:rsidRPr="00E51D94">
        <w:rPr>
          <w:rFonts w:ascii="Calibri" w:hAnsi="Calibri" w:cs="Calibri"/>
        </w:rPr>
        <w:t>find</w:t>
      </w:r>
      <w:r w:rsidRPr="00E51D94">
        <w:rPr>
          <w:rFonts w:ascii="Calibri" w:hAnsi="Calibri" w:cs="Calibri"/>
        </w:rPr>
        <w:t xml:space="preserve"> the</w:t>
      </w:r>
      <w:r w:rsidR="00292BF2" w:rsidRPr="00E51D94"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λ</m:t>
            </m:r>
          </m:e>
          <m:sub>
            <m:r>
              <w:rPr>
                <w:rFonts w:ascii="Cambria Math" w:hAnsi="Cambria Math" w:cs="Calibri"/>
              </w:rPr>
              <m:t>optimal</m:t>
            </m:r>
          </m:sub>
        </m:sSub>
      </m:oMath>
      <w:r w:rsidR="00292BF2" w:rsidRPr="00E51D94">
        <w:rPr>
          <w:rFonts w:ascii="Calibri" w:hAnsi="Calibri" w:cs="Calibri"/>
        </w:rPr>
        <w:t xml:space="preserve">. </w:t>
      </w:r>
      <w:r w:rsidRPr="00E51D94">
        <w:rPr>
          <w:rFonts w:ascii="Calibri" w:hAnsi="Calibri" w:cs="Calibri"/>
        </w:rPr>
        <w:t xml:space="preserve"> </w:t>
      </w:r>
      <w:r w:rsidR="00240E81" w:rsidRPr="00E51D94">
        <w:rPr>
          <w:rFonts w:ascii="Calibri" w:hAnsi="Calibri" w:cs="Calibri"/>
        </w:rPr>
        <w:t>(1pts)</w:t>
      </w:r>
    </w:p>
    <w:p w14:paraId="0B13B1AB" w14:textId="77777777" w:rsidR="00B6705A" w:rsidRPr="00E51D94" w:rsidRDefault="00B6705A" w:rsidP="00B6705A">
      <w:pPr>
        <w:pStyle w:val="ListParagraph"/>
        <w:rPr>
          <w:rFonts w:ascii="Calibri" w:hAnsi="Calibri" w:cs="Calibri"/>
          <w:color w:val="FF0000"/>
        </w:rPr>
      </w:pPr>
      <w:r w:rsidRPr="00E51D94">
        <w:rPr>
          <w:rFonts w:ascii="Calibri" w:hAnsi="Calibri" w:cs="Calibri"/>
          <w:color w:val="FF0000"/>
        </w:rPr>
        <w:lastRenderedPageBreak/>
        <w:t>p2 = powerTransform(infantMortality~log(ppgdp), data = new_un, family = 'bcPower')</w:t>
      </w:r>
    </w:p>
    <w:p w14:paraId="6589E052" w14:textId="0D93A8FE" w:rsidR="006C6E42" w:rsidRPr="00E51D94" w:rsidRDefault="00B6705A" w:rsidP="00B6705A">
      <w:pPr>
        <w:pStyle w:val="ListParagraph"/>
        <w:jc w:val="both"/>
        <w:rPr>
          <w:rFonts w:ascii="Calibri" w:hAnsi="Calibri" w:cs="Calibri"/>
          <w:color w:val="FF0000"/>
        </w:rPr>
      </w:pPr>
      <w:r w:rsidRPr="00E51D94">
        <w:rPr>
          <w:rFonts w:ascii="Calibri" w:hAnsi="Calibri" w:cs="Calibri"/>
          <w:color w:val="FF0000"/>
        </w:rPr>
        <w:t>summary(p2)</w:t>
      </w:r>
    </w:p>
    <w:p w14:paraId="3807C5F6" w14:textId="1C31256F" w:rsidR="00292BF2" w:rsidRPr="00E51D94" w:rsidRDefault="00DA38BE" w:rsidP="00292BF2">
      <w:pPr>
        <w:pStyle w:val="ListParagraph"/>
        <w:jc w:val="both"/>
        <w:rPr>
          <w:rFonts w:ascii="Calibri" w:hAnsi="Calibri" w:cs="Calibri"/>
        </w:rPr>
      </w:pPr>
      <w:r w:rsidRPr="00E51D94">
        <w:rPr>
          <w:rFonts w:ascii="Calibri" w:hAnsi="Calibri" w:cs="Calibri"/>
          <w:noProof/>
        </w:rPr>
        <w:drawing>
          <wp:inline distT="0" distB="0" distL="0" distR="0" wp14:anchorId="2475CD78" wp14:editId="782B601B">
            <wp:extent cx="4637315" cy="2098066"/>
            <wp:effectExtent l="0" t="0" r="0" b="0"/>
            <wp:docPr id="1981789761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89761" name="Picture 1" descr="A white paper with black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5596" cy="211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B09C" w14:textId="05173EAA" w:rsidR="00292BF2" w:rsidRPr="00E51D94" w:rsidRDefault="00292BF2" w:rsidP="009F5603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</w:rPr>
      </w:pPr>
      <w:r w:rsidRPr="00E51D94">
        <w:rPr>
          <w:rFonts w:ascii="Calibri" w:hAnsi="Calibri" w:cs="Calibri"/>
        </w:rPr>
        <w:t>Create a scatterplot with transformed variable</w:t>
      </w:r>
      <w:r w:rsidR="00EB40AE" w:rsidRPr="00E51D94">
        <w:rPr>
          <w:rFonts w:ascii="Calibri" w:hAnsi="Calibri" w:cs="Calibri"/>
        </w:rPr>
        <w:t xml:space="preserve">s </w:t>
      </w:r>
      <w:r w:rsidR="00EB40AE" w:rsidRPr="00E51D94">
        <w:rPr>
          <w:rStyle w:val="Strong"/>
          <w:rFonts w:ascii="Calibri" w:hAnsi="Calibri" w:cs="Calibri"/>
          <w:b w:val="0"/>
          <w:bCs w:val="0"/>
        </w:rPr>
        <w:t>using</w:t>
      </w:r>
      <w:r w:rsidR="00EB40AE" w:rsidRPr="00E51D94">
        <w:rPr>
          <w:rStyle w:val="Strong"/>
          <w:rFonts w:ascii="Calibri" w:hAnsi="Calibri" w:cs="Calibri"/>
        </w:rPr>
        <w:t xml:space="preserve"> car::scatterplot()</w:t>
      </w:r>
      <w:r w:rsidRPr="00E51D94">
        <w:rPr>
          <w:rFonts w:ascii="Calibri" w:hAnsi="Calibri" w:cs="Calibri"/>
        </w:rPr>
        <w:t xml:space="preserve">. Visually inspecting the box plots and the LOESS curve and describe how the transformation affects the relationship compared to the scatterplot in Task 2.b. </w:t>
      </w:r>
      <w:r w:rsidR="00240E81" w:rsidRPr="00E51D94">
        <w:rPr>
          <w:rFonts w:ascii="Calibri" w:hAnsi="Calibri" w:cs="Calibri"/>
        </w:rPr>
        <w:t>(1pts)</w:t>
      </w:r>
    </w:p>
    <w:p w14:paraId="1039FCDB" w14:textId="77777777" w:rsidR="00AB462B" w:rsidRPr="00E51D94" w:rsidRDefault="00AB462B" w:rsidP="00AB462B">
      <w:pPr>
        <w:pStyle w:val="ListParagraph"/>
        <w:rPr>
          <w:rFonts w:ascii="Calibri" w:hAnsi="Calibri" w:cs="Calibri"/>
          <w:color w:val="FF0000"/>
        </w:rPr>
      </w:pPr>
      <w:r w:rsidRPr="00E51D94">
        <w:rPr>
          <w:rFonts w:ascii="Calibri" w:hAnsi="Calibri" w:cs="Calibri"/>
          <w:color w:val="FF0000"/>
        </w:rPr>
        <w:t xml:space="preserve">car::scatterplot(log(infantMortality)~log(ppgdp), data = new_un,xlab = 'Gross Domestic Product per Capita', </w:t>
      </w:r>
    </w:p>
    <w:p w14:paraId="1BA6178E" w14:textId="77777777" w:rsidR="00AB462B" w:rsidRPr="00E51D94" w:rsidRDefault="00AB462B" w:rsidP="00AB462B">
      <w:pPr>
        <w:pStyle w:val="ListParagraph"/>
        <w:rPr>
          <w:rFonts w:ascii="Calibri" w:hAnsi="Calibri" w:cs="Calibri"/>
          <w:color w:val="FF0000"/>
        </w:rPr>
      </w:pPr>
      <w:r w:rsidRPr="00E51D94">
        <w:rPr>
          <w:rFonts w:ascii="Calibri" w:hAnsi="Calibri" w:cs="Calibri"/>
          <w:color w:val="FF0000"/>
        </w:rPr>
        <w:t xml:space="preserve">                 ylab = 'Infant Mortality Rate (per 1000 births)', </w:t>
      </w:r>
    </w:p>
    <w:p w14:paraId="4DE26CB1" w14:textId="77777777" w:rsidR="00AB462B" w:rsidRPr="00E51D94" w:rsidRDefault="00AB462B" w:rsidP="00AB462B">
      <w:pPr>
        <w:pStyle w:val="ListParagraph"/>
        <w:rPr>
          <w:rFonts w:ascii="Calibri" w:hAnsi="Calibri" w:cs="Calibri"/>
          <w:color w:val="FF0000"/>
        </w:rPr>
      </w:pPr>
      <w:r w:rsidRPr="00E51D94">
        <w:rPr>
          <w:rFonts w:ascii="Calibri" w:hAnsi="Calibri" w:cs="Calibri"/>
          <w:color w:val="FF0000"/>
        </w:rPr>
        <w:t xml:space="preserve">                 regLine = list(col = 'darkgreen'), </w:t>
      </w:r>
    </w:p>
    <w:p w14:paraId="2A05FE64" w14:textId="02708E6F" w:rsidR="003631EA" w:rsidRPr="00E51D94" w:rsidRDefault="00AB462B" w:rsidP="00AB462B">
      <w:pPr>
        <w:pStyle w:val="ListParagraph"/>
        <w:jc w:val="both"/>
        <w:rPr>
          <w:rFonts w:ascii="Calibri" w:hAnsi="Calibri" w:cs="Calibri"/>
          <w:color w:val="FF0000"/>
        </w:rPr>
      </w:pPr>
      <w:r w:rsidRPr="00E51D94">
        <w:rPr>
          <w:rFonts w:ascii="Calibri" w:hAnsi="Calibri" w:cs="Calibri"/>
          <w:color w:val="FF0000"/>
        </w:rPr>
        <w:t xml:space="preserve">                 smooth = list(col.smooth = "red"))</w:t>
      </w:r>
    </w:p>
    <w:p w14:paraId="075997D2" w14:textId="21C23032" w:rsidR="00B6328E" w:rsidRPr="00E51D94" w:rsidRDefault="00AB44FD" w:rsidP="00AB462B">
      <w:pPr>
        <w:pStyle w:val="ListParagraph"/>
        <w:jc w:val="both"/>
        <w:rPr>
          <w:rFonts w:ascii="Calibri" w:hAnsi="Calibri" w:cs="Calibri"/>
          <w:color w:val="FF0000"/>
        </w:rPr>
      </w:pPr>
      <w:r w:rsidRPr="00E51D94">
        <w:rPr>
          <w:rFonts w:ascii="Calibri" w:hAnsi="Calibri" w:cs="Calibri"/>
          <w:noProof/>
          <w:color w:val="FF0000"/>
        </w:rPr>
        <w:drawing>
          <wp:inline distT="0" distB="0" distL="0" distR="0" wp14:anchorId="3CE41029" wp14:editId="6A1EA8E1">
            <wp:extent cx="3033108" cy="2536371"/>
            <wp:effectExtent l="0" t="0" r="2540" b="3810"/>
            <wp:docPr id="987253249" name="Picture 1" descr="A graph of a graph with blue and 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53249" name="Picture 1" descr="A graph of a graph with blue and red dot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4009" cy="254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54F9" w14:textId="77777777" w:rsidR="00386016" w:rsidRPr="00E51D94" w:rsidRDefault="002D41FC" w:rsidP="00AB462B">
      <w:pPr>
        <w:pStyle w:val="ListParagraph"/>
        <w:jc w:val="both"/>
        <w:rPr>
          <w:rFonts w:ascii="Calibri" w:hAnsi="Calibri" w:cs="Calibri"/>
          <w:color w:val="FF0000"/>
        </w:rPr>
      </w:pPr>
      <w:r w:rsidRPr="00E51D94">
        <w:rPr>
          <w:rFonts w:ascii="Calibri" w:hAnsi="Calibri" w:cs="Calibri"/>
          <w:color w:val="FF0000"/>
        </w:rPr>
        <w:t>B</w:t>
      </w:r>
      <w:r w:rsidR="00F22512" w:rsidRPr="00E51D94">
        <w:rPr>
          <w:rFonts w:ascii="Calibri" w:hAnsi="Calibri" w:cs="Calibri"/>
          <w:color w:val="FF0000"/>
        </w:rPr>
        <w:t xml:space="preserve">ox plots and the LOESS curve </w:t>
      </w:r>
      <w:r w:rsidR="00247660" w:rsidRPr="00E51D94">
        <w:rPr>
          <w:rFonts w:ascii="Calibri" w:hAnsi="Calibri" w:cs="Calibri"/>
          <w:color w:val="FF0000"/>
        </w:rPr>
        <w:t>was non- linear and skewed</w:t>
      </w:r>
      <w:r w:rsidR="00DD5B75" w:rsidRPr="00E51D94">
        <w:rPr>
          <w:rFonts w:ascii="Calibri" w:hAnsi="Calibri" w:cs="Calibri"/>
          <w:color w:val="FF0000"/>
        </w:rPr>
        <w:t>.</w:t>
      </w:r>
      <w:r w:rsidR="00C20F01" w:rsidRPr="00E51D94">
        <w:rPr>
          <w:rFonts w:ascii="Calibri" w:hAnsi="Calibri" w:cs="Calibri"/>
          <w:color w:val="FF0000"/>
        </w:rPr>
        <w:t xml:space="preserve"> </w:t>
      </w:r>
      <w:r w:rsidR="00A81A98" w:rsidRPr="00E51D94">
        <w:rPr>
          <w:rFonts w:ascii="Calibri" w:hAnsi="Calibri" w:cs="Calibri"/>
          <w:color w:val="FF0000"/>
        </w:rPr>
        <w:t xml:space="preserve">Transformation has improved the </w:t>
      </w:r>
      <w:r w:rsidR="00CE0D3A" w:rsidRPr="00E51D94">
        <w:rPr>
          <w:rFonts w:ascii="Calibri" w:hAnsi="Calibri" w:cs="Calibri"/>
          <w:color w:val="FF0000"/>
        </w:rPr>
        <w:t>linear relationship</w:t>
      </w:r>
      <w:r w:rsidR="00625C6B" w:rsidRPr="00E51D94">
        <w:rPr>
          <w:rFonts w:ascii="Calibri" w:hAnsi="Calibri" w:cs="Calibri"/>
          <w:color w:val="FF0000"/>
        </w:rPr>
        <w:t xml:space="preserve"> and stabilizes the variance. </w:t>
      </w:r>
    </w:p>
    <w:p w14:paraId="452EA661" w14:textId="6F8DB254" w:rsidR="00833248" w:rsidRPr="00E51D94" w:rsidRDefault="00F20971" w:rsidP="00AB462B">
      <w:pPr>
        <w:pStyle w:val="ListParagraph"/>
        <w:jc w:val="both"/>
        <w:rPr>
          <w:rFonts w:ascii="Calibri" w:hAnsi="Calibri" w:cs="Calibri"/>
          <w:color w:val="FF0000"/>
        </w:rPr>
      </w:pPr>
      <w:r w:rsidRPr="00E51D94">
        <w:rPr>
          <w:rFonts w:ascii="Calibri" w:hAnsi="Calibri" w:cs="Calibri"/>
          <w:color w:val="FF0000"/>
        </w:rPr>
        <w:t xml:space="preserve">GDP per capita </w:t>
      </w:r>
      <w:r w:rsidR="008D6DD6" w:rsidRPr="00E51D94">
        <w:rPr>
          <w:rFonts w:ascii="Calibri" w:hAnsi="Calibri" w:cs="Calibri"/>
          <w:color w:val="FF0000"/>
        </w:rPr>
        <w:t xml:space="preserve">was </w:t>
      </w:r>
      <w:r w:rsidR="00954DC8" w:rsidRPr="00E51D94">
        <w:rPr>
          <w:rFonts w:ascii="Calibri" w:hAnsi="Calibri" w:cs="Calibri"/>
          <w:color w:val="FF0000"/>
        </w:rPr>
        <w:t xml:space="preserve">decreasing </w:t>
      </w:r>
      <w:r w:rsidR="008D6DD6" w:rsidRPr="00E51D94">
        <w:rPr>
          <w:rFonts w:ascii="Calibri" w:hAnsi="Calibri" w:cs="Calibri"/>
          <w:color w:val="FF0000"/>
        </w:rPr>
        <w:t xml:space="preserve">with </w:t>
      </w:r>
      <w:r w:rsidR="00483ACF" w:rsidRPr="00E51D94">
        <w:rPr>
          <w:rFonts w:ascii="Calibri" w:hAnsi="Calibri" w:cs="Calibri"/>
          <w:color w:val="FF0000"/>
        </w:rPr>
        <w:t xml:space="preserve">the increase in </w:t>
      </w:r>
      <w:r w:rsidR="00C0414C" w:rsidRPr="00E51D94">
        <w:rPr>
          <w:rFonts w:ascii="Calibri" w:hAnsi="Calibri" w:cs="Calibri"/>
          <w:color w:val="FF0000"/>
        </w:rPr>
        <w:t>low infant mortality rate (per 1000 births)</w:t>
      </w:r>
      <w:r w:rsidR="000909EC" w:rsidRPr="00E51D94">
        <w:rPr>
          <w:rFonts w:ascii="Calibri" w:hAnsi="Calibri" w:cs="Calibri"/>
          <w:color w:val="FF0000"/>
        </w:rPr>
        <w:t xml:space="preserve"> and flattens for </w:t>
      </w:r>
      <w:r w:rsidR="00372EAC" w:rsidRPr="00E51D94">
        <w:rPr>
          <w:rFonts w:ascii="Calibri" w:hAnsi="Calibri" w:cs="Calibri"/>
          <w:color w:val="FF0000"/>
        </w:rPr>
        <w:t xml:space="preserve">higher GDP. </w:t>
      </w:r>
      <w:r w:rsidR="007F7D41" w:rsidRPr="00E51D94">
        <w:rPr>
          <w:rFonts w:ascii="Calibri" w:hAnsi="Calibri" w:cs="Calibri"/>
          <w:color w:val="FF0000"/>
        </w:rPr>
        <w:t xml:space="preserve">After transformation, the spread of points is </w:t>
      </w:r>
      <w:r w:rsidR="00A51CDA" w:rsidRPr="00E51D94">
        <w:rPr>
          <w:rFonts w:ascii="Calibri" w:hAnsi="Calibri" w:cs="Calibri"/>
          <w:color w:val="FF0000"/>
        </w:rPr>
        <w:t xml:space="preserve">approximately </w:t>
      </w:r>
      <w:r w:rsidR="00AF583D" w:rsidRPr="00E51D94">
        <w:rPr>
          <w:rFonts w:ascii="Calibri" w:hAnsi="Calibri" w:cs="Calibri"/>
          <w:color w:val="FF0000"/>
        </w:rPr>
        <w:t>a</w:t>
      </w:r>
      <w:r w:rsidR="00A609DF" w:rsidRPr="00E51D94">
        <w:rPr>
          <w:rFonts w:ascii="Calibri" w:hAnsi="Calibri" w:cs="Calibri"/>
          <w:color w:val="FF0000"/>
        </w:rPr>
        <w:t xml:space="preserve">ligned with </w:t>
      </w:r>
      <w:r w:rsidR="00FE658C" w:rsidRPr="00E51D94">
        <w:rPr>
          <w:rFonts w:ascii="Calibri" w:hAnsi="Calibri" w:cs="Calibri"/>
          <w:color w:val="FF0000"/>
        </w:rPr>
        <w:t xml:space="preserve">straight-line trend. </w:t>
      </w:r>
    </w:p>
    <w:p w14:paraId="45721D9F" w14:textId="77777777" w:rsidR="009F5603" w:rsidRPr="00E51D94" w:rsidRDefault="009F5603" w:rsidP="009F5603">
      <w:pPr>
        <w:pStyle w:val="ListParagraph"/>
        <w:rPr>
          <w:rFonts w:ascii="Calibri" w:hAnsi="Calibri" w:cs="Calibri"/>
        </w:rPr>
      </w:pPr>
    </w:p>
    <w:p w14:paraId="339A671A" w14:textId="281D7A0A" w:rsidR="009F5603" w:rsidRPr="00E51D94" w:rsidRDefault="00EB40AE" w:rsidP="009F5603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</w:rPr>
      </w:pPr>
      <w:r w:rsidRPr="00E51D94">
        <w:rPr>
          <w:rFonts w:ascii="Calibri" w:hAnsi="Calibri" w:cs="Calibri"/>
        </w:rPr>
        <w:t>Estimate</w:t>
      </w:r>
      <w:r w:rsidR="009F5603" w:rsidRPr="00E51D94">
        <w:rPr>
          <w:rFonts w:ascii="Calibri" w:hAnsi="Calibri" w:cs="Calibri"/>
        </w:rPr>
        <w:t xml:space="preserve"> the bivariate </w:t>
      </w:r>
      <w:r w:rsidRPr="00E51D94">
        <w:rPr>
          <w:rFonts w:ascii="Calibri" w:hAnsi="Calibri" w:cs="Calibri"/>
        </w:rPr>
        <w:t xml:space="preserve">regression </w:t>
      </w:r>
      <w:r w:rsidR="009F5603" w:rsidRPr="00E51D94">
        <w:rPr>
          <w:rFonts w:ascii="Calibri" w:hAnsi="Calibri" w:cs="Calibri"/>
        </w:rPr>
        <w:t xml:space="preserve">model </w:t>
      </w:r>
      <w:r w:rsidR="00292BF2" w:rsidRPr="00E51D94">
        <w:rPr>
          <w:rFonts w:ascii="Calibri" w:hAnsi="Calibri" w:cs="Calibri"/>
        </w:rPr>
        <w:t>using</w:t>
      </w:r>
      <w:r w:rsidR="009F5603" w:rsidRPr="00E51D94">
        <w:rPr>
          <w:rFonts w:ascii="Calibri" w:hAnsi="Calibri" w:cs="Calibri"/>
        </w:rPr>
        <w:t xml:space="preserve"> the transformed </w:t>
      </w:r>
      <w:r w:rsidR="00292BF2" w:rsidRPr="00E51D94">
        <w:rPr>
          <w:rFonts w:ascii="Calibri" w:hAnsi="Calibri" w:cs="Calibri"/>
        </w:rPr>
        <w:t xml:space="preserve">variables </w:t>
      </w:r>
      <w:r w:rsidR="009F5603" w:rsidRPr="00E51D94">
        <w:rPr>
          <w:rFonts w:ascii="Calibri" w:hAnsi="Calibri" w:cs="Calibri"/>
        </w:rPr>
        <w:t xml:space="preserve">and interpret the </w:t>
      </w:r>
      <w:r w:rsidR="00292BF2" w:rsidRPr="00E51D94">
        <w:rPr>
          <w:rFonts w:ascii="Calibri" w:hAnsi="Calibri" w:cs="Calibri"/>
        </w:rPr>
        <w:t>estimated coefficients</w:t>
      </w:r>
      <w:r w:rsidR="009F5603" w:rsidRPr="00E51D94">
        <w:rPr>
          <w:rFonts w:ascii="Calibri" w:hAnsi="Calibri" w:cs="Calibri"/>
        </w:rPr>
        <w:t xml:space="preserve">. </w:t>
      </w:r>
      <w:r w:rsidR="00240E81" w:rsidRPr="00E51D94">
        <w:rPr>
          <w:rFonts w:ascii="Calibri" w:hAnsi="Calibri" w:cs="Calibri"/>
        </w:rPr>
        <w:t>(1pts)</w:t>
      </w:r>
    </w:p>
    <w:p w14:paraId="4AED54CE" w14:textId="77777777" w:rsidR="004D6898" w:rsidRPr="00E51D94" w:rsidRDefault="004D6898" w:rsidP="004D6898">
      <w:pPr>
        <w:pStyle w:val="ListParagraph"/>
        <w:rPr>
          <w:rFonts w:ascii="Calibri" w:hAnsi="Calibri" w:cs="Calibri"/>
          <w:color w:val="FF0000"/>
        </w:rPr>
      </w:pPr>
      <w:r w:rsidRPr="00E51D94">
        <w:rPr>
          <w:rFonts w:ascii="Calibri" w:hAnsi="Calibri" w:cs="Calibri"/>
          <w:color w:val="FF0000"/>
        </w:rPr>
        <w:t>log_lm_model = lm(log(infantMortality)~log(ppgdp), data = new_un)</w:t>
      </w:r>
    </w:p>
    <w:p w14:paraId="2FEB19E7" w14:textId="0DDB3868" w:rsidR="00852484" w:rsidRPr="00E51D94" w:rsidRDefault="004D6898" w:rsidP="004D6898">
      <w:pPr>
        <w:pStyle w:val="ListParagraph"/>
        <w:rPr>
          <w:rFonts w:ascii="Calibri" w:hAnsi="Calibri" w:cs="Calibri"/>
          <w:color w:val="FF0000"/>
        </w:rPr>
      </w:pPr>
      <w:r w:rsidRPr="00E51D94">
        <w:rPr>
          <w:rFonts w:ascii="Calibri" w:hAnsi="Calibri" w:cs="Calibri"/>
          <w:color w:val="FF0000"/>
        </w:rPr>
        <w:t>summary(log_lm_model)</w:t>
      </w:r>
    </w:p>
    <w:p w14:paraId="1789D33B" w14:textId="1261D714" w:rsidR="0036431D" w:rsidRPr="00E51D94" w:rsidRDefault="00EA297E" w:rsidP="004D6898">
      <w:pPr>
        <w:pStyle w:val="ListParagraph"/>
        <w:rPr>
          <w:rFonts w:ascii="Calibri" w:hAnsi="Calibri" w:cs="Calibri"/>
          <w:color w:val="FF0000"/>
        </w:rPr>
      </w:pPr>
      <w:r w:rsidRPr="00E51D94">
        <w:rPr>
          <w:rFonts w:ascii="Calibri" w:hAnsi="Calibri" w:cs="Calibri"/>
          <w:noProof/>
          <w:color w:val="FF0000"/>
        </w:rPr>
        <w:lastRenderedPageBreak/>
        <w:drawing>
          <wp:inline distT="0" distB="0" distL="0" distR="0" wp14:anchorId="4E84CA85" wp14:editId="7931BEA6">
            <wp:extent cx="4639313" cy="3145972"/>
            <wp:effectExtent l="0" t="0" r="0" b="3810"/>
            <wp:docPr id="583050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50850" name=""/>
                    <pic:cNvPicPr/>
                  </pic:nvPicPr>
                  <pic:blipFill rotWithShape="1">
                    <a:blip r:embed="rId19"/>
                    <a:srcRect t="3659"/>
                    <a:stretch/>
                  </pic:blipFill>
                  <pic:spPr bwMode="auto">
                    <a:xfrm>
                      <a:off x="0" y="0"/>
                      <a:ext cx="4655763" cy="3157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8E401" w14:textId="77777777" w:rsidR="00FA2FA8" w:rsidRPr="00E51D94" w:rsidRDefault="00FA2FA8" w:rsidP="000D0D77">
      <w:pPr>
        <w:rPr>
          <w:rStyle w:val="mop"/>
          <w:rFonts w:ascii="Calibri" w:eastAsiaTheme="majorEastAsia" w:hAnsi="Calibri" w:cs="Calibri"/>
          <w:color w:val="FF0000"/>
        </w:rPr>
      </w:pPr>
      <w:r w:rsidRPr="00E51D94">
        <w:rPr>
          <w:rStyle w:val="mop"/>
          <w:rFonts w:ascii="Calibri" w:eastAsiaTheme="majorEastAsia" w:hAnsi="Calibri" w:cs="Calibri"/>
          <w:color w:val="FF0000"/>
        </w:rPr>
        <w:t xml:space="preserve">Estimated regression model is: </w:t>
      </w:r>
    </w:p>
    <w:p w14:paraId="40E33D93" w14:textId="66DA8FBB" w:rsidR="000D0D77" w:rsidRPr="00E51D94" w:rsidRDefault="000D0D77" w:rsidP="000D0D77">
      <w:pPr>
        <w:rPr>
          <w:rStyle w:val="mclose"/>
          <w:rFonts w:ascii="Calibri" w:eastAsiaTheme="majorEastAsia" w:hAnsi="Calibri" w:cs="Calibri"/>
          <w:color w:val="FF0000"/>
        </w:rPr>
      </w:pPr>
      <w:r w:rsidRPr="00E51D94">
        <w:rPr>
          <w:rStyle w:val="mop"/>
          <w:rFonts w:ascii="Calibri" w:eastAsiaTheme="majorEastAsia" w:hAnsi="Calibri" w:cs="Calibri"/>
          <w:color w:val="FF0000"/>
        </w:rPr>
        <w:t>log</w:t>
      </w:r>
      <w:r w:rsidRPr="00E51D94">
        <w:rPr>
          <w:rStyle w:val="mopen"/>
          <w:rFonts w:ascii="Calibri" w:eastAsiaTheme="majorEastAsia" w:hAnsi="Calibri" w:cs="Calibri"/>
          <w:color w:val="FF0000"/>
        </w:rPr>
        <w:t>(</w:t>
      </w:r>
      <w:r w:rsidRPr="00E51D94">
        <w:rPr>
          <w:rStyle w:val="mord"/>
          <w:rFonts w:ascii="Calibri" w:eastAsiaTheme="majorEastAsia" w:hAnsi="Calibri" w:cs="Calibri"/>
          <w:color w:val="FF0000"/>
        </w:rPr>
        <w:t>infantMortality</w:t>
      </w:r>
      <w:r w:rsidRPr="00E51D94">
        <w:rPr>
          <w:rStyle w:val="mclose"/>
          <w:rFonts w:ascii="Calibri" w:eastAsiaTheme="majorEastAsia" w:hAnsi="Calibri" w:cs="Calibri"/>
          <w:color w:val="FF0000"/>
        </w:rPr>
        <w:t>)</w:t>
      </w:r>
      <w:r w:rsidRPr="00E51D94">
        <w:rPr>
          <w:rStyle w:val="mrel"/>
          <w:rFonts w:ascii="Calibri" w:hAnsi="Calibri" w:cs="Calibri"/>
          <w:color w:val="FF0000"/>
        </w:rPr>
        <w:t>=</w:t>
      </w:r>
      <w:r w:rsidRPr="00E51D94">
        <w:rPr>
          <w:rStyle w:val="mord"/>
          <w:rFonts w:ascii="Calibri" w:eastAsiaTheme="majorEastAsia" w:hAnsi="Calibri" w:cs="Calibri"/>
          <w:color w:val="FF0000"/>
        </w:rPr>
        <w:t>8.10377</w:t>
      </w:r>
      <w:r w:rsidRPr="00E51D94">
        <w:rPr>
          <w:rStyle w:val="mbin"/>
          <w:rFonts w:ascii="Calibri" w:hAnsi="Calibri" w:cs="Calibri"/>
          <w:color w:val="FF0000"/>
        </w:rPr>
        <w:t>−</w:t>
      </w:r>
      <w:r w:rsidRPr="00E51D94">
        <w:rPr>
          <w:rStyle w:val="mord"/>
          <w:rFonts w:ascii="Calibri" w:eastAsiaTheme="majorEastAsia" w:hAnsi="Calibri" w:cs="Calibri"/>
          <w:color w:val="FF0000"/>
        </w:rPr>
        <w:t>0.61680</w:t>
      </w:r>
      <w:r w:rsidRPr="00E51D94">
        <w:rPr>
          <w:rStyle w:val="mbin"/>
          <w:rFonts w:ascii="Calibri" w:hAnsi="Calibri" w:cs="Calibri"/>
          <w:color w:val="FF0000"/>
        </w:rPr>
        <w:t>×</w:t>
      </w:r>
      <w:r w:rsidRPr="00E51D94">
        <w:rPr>
          <w:rStyle w:val="mop"/>
          <w:rFonts w:ascii="Calibri" w:eastAsiaTheme="majorEastAsia" w:hAnsi="Calibri" w:cs="Calibri"/>
          <w:color w:val="FF0000"/>
        </w:rPr>
        <w:t>log</w:t>
      </w:r>
      <w:r w:rsidRPr="00E51D94">
        <w:rPr>
          <w:rStyle w:val="mopen"/>
          <w:rFonts w:ascii="Calibri" w:eastAsiaTheme="majorEastAsia" w:hAnsi="Calibri" w:cs="Calibri"/>
          <w:color w:val="FF0000"/>
        </w:rPr>
        <w:t>(</w:t>
      </w:r>
      <w:r w:rsidRPr="00E51D94">
        <w:rPr>
          <w:rStyle w:val="mord"/>
          <w:rFonts w:ascii="Calibri" w:eastAsiaTheme="majorEastAsia" w:hAnsi="Calibri" w:cs="Calibri"/>
          <w:color w:val="FF0000"/>
        </w:rPr>
        <w:t>ppgdp</w:t>
      </w:r>
      <w:r w:rsidRPr="00E51D94">
        <w:rPr>
          <w:rStyle w:val="mclose"/>
          <w:rFonts w:ascii="Calibri" w:eastAsiaTheme="majorEastAsia" w:hAnsi="Calibri" w:cs="Calibri"/>
          <w:color w:val="FF0000"/>
        </w:rPr>
        <w:t>)</w:t>
      </w:r>
    </w:p>
    <w:p w14:paraId="4074DFF8" w14:textId="11832E2F" w:rsidR="00883A25" w:rsidRPr="00E51D94" w:rsidRDefault="002D6D55" w:rsidP="002D6D55">
      <w:pPr>
        <w:rPr>
          <w:rStyle w:val="mclose"/>
          <w:rFonts w:ascii="Calibri" w:eastAsiaTheme="majorEastAsia" w:hAnsi="Calibri" w:cs="Calibri"/>
          <w:color w:val="FF0000"/>
        </w:rPr>
      </w:pPr>
      <w:r w:rsidRPr="00E51D94">
        <w:rPr>
          <w:rStyle w:val="mclose"/>
          <w:rFonts w:ascii="Calibri" w:eastAsiaTheme="majorEastAsia" w:hAnsi="Calibri" w:cs="Calibri"/>
          <w:color w:val="FF0000"/>
        </w:rPr>
        <w:t>According to the model, p</w:t>
      </w:r>
      <w:r w:rsidR="00EA5AE9" w:rsidRPr="00E51D94">
        <w:rPr>
          <w:rStyle w:val="mclose"/>
          <w:rFonts w:ascii="Calibri" w:eastAsiaTheme="majorEastAsia" w:hAnsi="Calibri" w:cs="Calibri"/>
          <w:color w:val="FF0000"/>
        </w:rPr>
        <w:t>redicted log</w:t>
      </w:r>
      <w:r w:rsidR="005A6618" w:rsidRPr="00E51D94">
        <w:rPr>
          <w:rStyle w:val="mclose"/>
          <w:rFonts w:ascii="Calibri" w:eastAsiaTheme="majorEastAsia" w:hAnsi="Calibri" w:cs="Calibri"/>
          <w:color w:val="FF0000"/>
        </w:rPr>
        <w:t xml:space="preserve"> of infant mortality will be 8.10377, when </w:t>
      </w:r>
      <w:r w:rsidR="00143EA7" w:rsidRPr="00E51D94">
        <w:rPr>
          <w:rStyle w:val="mclose"/>
          <w:rFonts w:ascii="Calibri" w:eastAsiaTheme="majorEastAsia" w:hAnsi="Calibri" w:cs="Calibri"/>
          <w:color w:val="FF0000"/>
        </w:rPr>
        <w:t>Gross domestic product per capita is 0.</w:t>
      </w:r>
    </w:p>
    <w:p w14:paraId="7D1ADF50" w14:textId="70CA739D" w:rsidR="009725BF" w:rsidRPr="00E51D94" w:rsidRDefault="00E43C0B" w:rsidP="002D6D55">
      <w:pPr>
        <w:rPr>
          <w:rFonts w:ascii="Calibri" w:hAnsi="Calibri" w:cs="Calibri"/>
          <w:color w:val="FF0000"/>
        </w:rPr>
      </w:pPr>
      <w:r w:rsidRPr="00E51D94">
        <w:rPr>
          <w:rStyle w:val="mclose"/>
          <w:rFonts w:ascii="Calibri" w:eastAsiaTheme="majorEastAsia" w:hAnsi="Calibri" w:cs="Calibri"/>
          <w:color w:val="FF0000"/>
        </w:rPr>
        <w:t xml:space="preserve">The </w:t>
      </w:r>
      <w:r w:rsidR="009725BF" w:rsidRPr="00E51D94">
        <w:rPr>
          <w:rStyle w:val="mclose"/>
          <w:rFonts w:ascii="Calibri" w:eastAsiaTheme="majorEastAsia" w:hAnsi="Calibri" w:cs="Calibri"/>
          <w:color w:val="FF0000"/>
        </w:rPr>
        <w:t>ne</w:t>
      </w:r>
      <w:r w:rsidRPr="00E51D94">
        <w:rPr>
          <w:rStyle w:val="mclose"/>
          <w:rFonts w:ascii="Calibri" w:eastAsiaTheme="majorEastAsia" w:hAnsi="Calibri" w:cs="Calibri"/>
          <w:color w:val="FF0000"/>
        </w:rPr>
        <w:t>ga</w:t>
      </w:r>
      <w:r w:rsidR="009725BF" w:rsidRPr="00E51D94">
        <w:rPr>
          <w:rStyle w:val="mclose"/>
          <w:rFonts w:ascii="Calibri" w:eastAsiaTheme="majorEastAsia" w:hAnsi="Calibri" w:cs="Calibri"/>
          <w:color w:val="FF0000"/>
        </w:rPr>
        <w:t>tive value</w:t>
      </w:r>
      <w:r w:rsidRPr="00E51D94">
        <w:rPr>
          <w:rStyle w:val="mclose"/>
          <w:rFonts w:ascii="Calibri" w:eastAsiaTheme="majorEastAsia" w:hAnsi="Calibri" w:cs="Calibri"/>
          <w:color w:val="FF0000"/>
        </w:rPr>
        <w:t xml:space="preserve"> of slope= -0.61680, indicates that </w:t>
      </w:r>
      <w:r w:rsidR="0047410F" w:rsidRPr="00E51D94">
        <w:rPr>
          <w:rStyle w:val="mclose"/>
          <w:rFonts w:ascii="Calibri" w:eastAsiaTheme="majorEastAsia" w:hAnsi="Calibri" w:cs="Calibri"/>
          <w:color w:val="FF0000"/>
        </w:rPr>
        <w:t>there is a negative relationship between GDP per capita and infant mortality.</w:t>
      </w:r>
      <w:r w:rsidR="00E043AD" w:rsidRPr="00E51D94">
        <w:rPr>
          <w:rStyle w:val="mclose"/>
          <w:rFonts w:ascii="Calibri" w:eastAsiaTheme="majorEastAsia" w:hAnsi="Calibri" w:cs="Calibri"/>
          <w:color w:val="FF0000"/>
        </w:rPr>
        <w:t xml:space="preserve"> </w:t>
      </w:r>
      <w:r w:rsidR="006C4B33" w:rsidRPr="00E51D94">
        <w:rPr>
          <w:rStyle w:val="mclose"/>
          <w:rFonts w:ascii="Calibri" w:eastAsiaTheme="majorEastAsia" w:hAnsi="Calibri" w:cs="Calibri"/>
          <w:color w:val="FF0000"/>
        </w:rPr>
        <w:t xml:space="preserve">With 1% increase in GDP, </w:t>
      </w:r>
      <w:r w:rsidR="00DB4BFC" w:rsidRPr="00E51D94">
        <w:rPr>
          <w:rStyle w:val="mclose"/>
          <w:rFonts w:ascii="Calibri" w:eastAsiaTheme="majorEastAsia" w:hAnsi="Calibri" w:cs="Calibri"/>
          <w:color w:val="FF0000"/>
        </w:rPr>
        <w:t xml:space="preserve">there is </w:t>
      </w:r>
      <w:del w:id="56" w:author="Yanan Wu" w:date="2025-02-25T12:36:00Z" w16du:dateUtc="2025-02-25T17:36:00Z">
        <w:r w:rsidR="00DB4BFC" w:rsidRPr="00E51D94" w:rsidDel="000E420D">
          <w:rPr>
            <w:rStyle w:val="mclose"/>
            <w:rFonts w:ascii="Calibri" w:eastAsiaTheme="majorEastAsia" w:hAnsi="Calibri" w:cs="Calibri"/>
            <w:color w:val="FF0000"/>
          </w:rPr>
          <w:delText>chance of</w:delText>
        </w:r>
      </w:del>
      <w:r w:rsidR="00DB4BFC" w:rsidRPr="00E51D94">
        <w:rPr>
          <w:rStyle w:val="mclose"/>
          <w:rFonts w:ascii="Calibri" w:eastAsiaTheme="majorEastAsia" w:hAnsi="Calibri" w:cs="Calibri"/>
          <w:color w:val="FF0000"/>
        </w:rPr>
        <w:t xml:space="preserve"> 0.61680</w:t>
      </w:r>
      <w:r w:rsidR="006E11C6" w:rsidRPr="00E51D94">
        <w:rPr>
          <w:rStyle w:val="mclose"/>
          <w:rFonts w:ascii="Calibri" w:eastAsiaTheme="majorEastAsia" w:hAnsi="Calibri" w:cs="Calibri"/>
          <w:color w:val="FF0000"/>
        </w:rPr>
        <w:t>% decrease in infant mortality</w:t>
      </w:r>
      <w:r w:rsidR="000C62E4" w:rsidRPr="00E51D94">
        <w:rPr>
          <w:rStyle w:val="mclose"/>
          <w:rFonts w:ascii="Calibri" w:eastAsiaTheme="majorEastAsia" w:hAnsi="Calibri" w:cs="Calibri"/>
          <w:color w:val="FF0000"/>
        </w:rPr>
        <w:t xml:space="preserve"> rate</w:t>
      </w:r>
      <w:r w:rsidR="006E11C6" w:rsidRPr="00E51D94">
        <w:rPr>
          <w:rStyle w:val="mclose"/>
          <w:rFonts w:ascii="Calibri" w:eastAsiaTheme="majorEastAsia" w:hAnsi="Calibri" w:cs="Calibri"/>
          <w:color w:val="FF0000"/>
        </w:rPr>
        <w:t xml:space="preserve">. </w:t>
      </w:r>
    </w:p>
    <w:p w14:paraId="40A81ED3" w14:textId="77777777" w:rsidR="00276B9D" w:rsidRPr="00E51D94" w:rsidRDefault="00276B9D" w:rsidP="004D6898">
      <w:pPr>
        <w:pStyle w:val="ListParagraph"/>
        <w:rPr>
          <w:rFonts w:ascii="Calibri" w:hAnsi="Calibri" w:cs="Calibri"/>
          <w:color w:val="FF0000"/>
        </w:rPr>
      </w:pPr>
    </w:p>
    <w:sectPr w:rsidR="00276B9D" w:rsidRPr="00E51D94" w:rsidSect="000B661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8" w:author="Yanan Wu" w:date="2025-02-25T12:23:00Z" w:initials="YW">
    <w:p w14:paraId="2732679B" w14:textId="77777777" w:rsidR="00DA3D0F" w:rsidRDefault="00DA3D0F" w:rsidP="00DA3D0F">
      <w:pPr>
        <w:pStyle w:val="CommentText"/>
      </w:pPr>
      <w:r>
        <w:rPr>
          <w:rStyle w:val="CommentReference"/>
        </w:rPr>
        <w:annotationRef/>
      </w:r>
      <w:r>
        <w:t>Question require lambda = 1 instead of 0.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32679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932E21E" w16cex:dateUtc="2025-02-25T17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32679B" w16cid:durableId="3932E2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16C82"/>
    <w:multiLevelType w:val="hybridMultilevel"/>
    <w:tmpl w:val="CB60C2E8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1154F"/>
    <w:multiLevelType w:val="hybridMultilevel"/>
    <w:tmpl w:val="6B02C14A"/>
    <w:lvl w:ilvl="0" w:tplc="B8088756">
      <w:start w:val="4"/>
      <w:numFmt w:val="lowerLetter"/>
      <w:lvlText w:val="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A2CFE"/>
    <w:multiLevelType w:val="hybridMultilevel"/>
    <w:tmpl w:val="9A2E5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463C0"/>
    <w:multiLevelType w:val="hybridMultilevel"/>
    <w:tmpl w:val="75327078"/>
    <w:lvl w:ilvl="0" w:tplc="C92886B4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32595"/>
    <w:multiLevelType w:val="hybridMultilevel"/>
    <w:tmpl w:val="A86CB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16370"/>
    <w:multiLevelType w:val="hybridMultilevel"/>
    <w:tmpl w:val="0804D2E6"/>
    <w:lvl w:ilvl="0" w:tplc="04090017">
      <w:start w:val="1"/>
      <w:numFmt w:val="lowerLetter"/>
      <w:lvlText w:val="%1)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6" w15:restartNumberingAfterBreak="0">
    <w:nsid w:val="68E1415B"/>
    <w:multiLevelType w:val="hybridMultilevel"/>
    <w:tmpl w:val="20387B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9110E3"/>
    <w:multiLevelType w:val="hybridMultilevel"/>
    <w:tmpl w:val="27C07B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C28B6"/>
    <w:multiLevelType w:val="hybridMultilevel"/>
    <w:tmpl w:val="9306D2B0"/>
    <w:lvl w:ilvl="0" w:tplc="04090019">
      <w:start w:val="1"/>
      <w:numFmt w:val="lowerLetter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761715">
    <w:abstractNumId w:val="5"/>
  </w:num>
  <w:num w:numId="2" w16cid:durableId="786198964">
    <w:abstractNumId w:val="4"/>
  </w:num>
  <w:num w:numId="3" w16cid:durableId="191387521">
    <w:abstractNumId w:val="0"/>
  </w:num>
  <w:num w:numId="4" w16cid:durableId="2075664558">
    <w:abstractNumId w:val="8"/>
  </w:num>
  <w:num w:numId="5" w16cid:durableId="1207058345">
    <w:abstractNumId w:val="6"/>
  </w:num>
  <w:num w:numId="6" w16cid:durableId="701440659">
    <w:abstractNumId w:val="1"/>
  </w:num>
  <w:num w:numId="7" w16cid:durableId="1590429815">
    <w:abstractNumId w:val="7"/>
  </w:num>
  <w:num w:numId="8" w16cid:durableId="191849180">
    <w:abstractNumId w:val="3"/>
  </w:num>
  <w:num w:numId="9" w16cid:durableId="208741224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Yanan Wu">
    <w15:presenceInfo w15:providerId="AD" w15:userId="S::YanaWu@clarku.edu::f669791f-cfd4-4194-ae69-8a86497249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I3NzQzNTCysDQ2MbFQ0lEKTi0uzszPAykwrQUAEjiE7SwAAAA="/>
  </w:docVars>
  <w:rsids>
    <w:rsidRoot w:val="00851122"/>
    <w:rsid w:val="0001065B"/>
    <w:rsid w:val="00044DB8"/>
    <w:rsid w:val="0006221E"/>
    <w:rsid w:val="000909EC"/>
    <w:rsid w:val="00095BA6"/>
    <w:rsid w:val="000B6619"/>
    <w:rsid w:val="000C62E4"/>
    <w:rsid w:val="000C642B"/>
    <w:rsid w:val="000D0D77"/>
    <w:rsid w:val="000E420D"/>
    <w:rsid w:val="000F053C"/>
    <w:rsid w:val="000F2366"/>
    <w:rsid w:val="00100198"/>
    <w:rsid w:val="001047A5"/>
    <w:rsid w:val="00126DCC"/>
    <w:rsid w:val="00132F97"/>
    <w:rsid w:val="00143EA7"/>
    <w:rsid w:val="00146770"/>
    <w:rsid w:val="0016759A"/>
    <w:rsid w:val="0017478D"/>
    <w:rsid w:val="00186C92"/>
    <w:rsid w:val="001F2E1D"/>
    <w:rsid w:val="002275BE"/>
    <w:rsid w:val="00240E81"/>
    <w:rsid w:val="00247660"/>
    <w:rsid w:val="00272378"/>
    <w:rsid w:val="00276B9D"/>
    <w:rsid w:val="00292BF2"/>
    <w:rsid w:val="002D41FC"/>
    <w:rsid w:val="002D6D55"/>
    <w:rsid w:val="002E38B1"/>
    <w:rsid w:val="003079AA"/>
    <w:rsid w:val="003236E9"/>
    <w:rsid w:val="00323C7D"/>
    <w:rsid w:val="00335A5A"/>
    <w:rsid w:val="00360119"/>
    <w:rsid w:val="003631EA"/>
    <w:rsid w:val="0036431D"/>
    <w:rsid w:val="00372EAC"/>
    <w:rsid w:val="00386016"/>
    <w:rsid w:val="003A6663"/>
    <w:rsid w:val="003C7452"/>
    <w:rsid w:val="00461FB7"/>
    <w:rsid w:val="0047410F"/>
    <w:rsid w:val="004741C0"/>
    <w:rsid w:val="00477C6A"/>
    <w:rsid w:val="00483ACF"/>
    <w:rsid w:val="004C1D86"/>
    <w:rsid w:val="004D6898"/>
    <w:rsid w:val="00536D52"/>
    <w:rsid w:val="00541053"/>
    <w:rsid w:val="005648E6"/>
    <w:rsid w:val="0058590F"/>
    <w:rsid w:val="005A6618"/>
    <w:rsid w:val="005B513A"/>
    <w:rsid w:val="00617CB2"/>
    <w:rsid w:val="00625C6B"/>
    <w:rsid w:val="00627437"/>
    <w:rsid w:val="00627FBC"/>
    <w:rsid w:val="00634D05"/>
    <w:rsid w:val="006463B2"/>
    <w:rsid w:val="006523AE"/>
    <w:rsid w:val="006613BF"/>
    <w:rsid w:val="00664B7C"/>
    <w:rsid w:val="00671767"/>
    <w:rsid w:val="00695EA0"/>
    <w:rsid w:val="006A3D58"/>
    <w:rsid w:val="006A7980"/>
    <w:rsid w:val="006C4B33"/>
    <w:rsid w:val="006C6E42"/>
    <w:rsid w:val="006E11C6"/>
    <w:rsid w:val="006F0279"/>
    <w:rsid w:val="006F44C7"/>
    <w:rsid w:val="00707889"/>
    <w:rsid w:val="00710220"/>
    <w:rsid w:val="00716319"/>
    <w:rsid w:val="00723424"/>
    <w:rsid w:val="00747EED"/>
    <w:rsid w:val="007668AA"/>
    <w:rsid w:val="00772755"/>
    <w:rsid w:val="00774BE3"/>
    <w:rsid w:val="007840DF"/>
    <w:rsid w:val="007A7032"/>
    <w:rsid w:val="007D6EE6"/>
    <w:rsid w:val="007F7D41"/>
    <w:rsid w:val="00833248"/>
    <w:rsid w:val="00851122"/>
    <w:rsid w:val="00852484"/>
    <w:rsid w:val="00855F49"/>
    <w:rsid w:val="00862392"/>
    <w:rsid w:val="00874AE8"/>
    <w:rsid w:val="00883A25"/>
    <w:rsid w:val="00896BDB"/>
    <w:rsid w:val="008C2B47"/>
    <w:rsid w:val="008D6DD6"/>
    <w:rsid w:val="008E6969"/>
    <w:rsid w:val="00903738"/>
    <w:rsid w:val="0091345E"/>
    <w:rsid w:val="00954DC8"/>
    <w:rsid w:val="00971EF9"/>
    <w:rsid w:val="009725BF"/>
    <w:rsid w:val="00981079"/>
    <w:rsid w:val="009853C7"/>
    <w:rsid w:val="009A1996"/>
    <w:rsid w:val="009A667C"/>
    <w:rsid w:val="009C31E5"/>
    <w:rsid w:val="009C4F2F"/>
    <w:rsid w:val="009D696E"/>
    <w:rsid w:val="009F5603"/>
    <w:rsid w:val="00A05A5C"/>
    <w:rsid w:val="00A06D3B"/>
    <w:rsid w:val="00A07986"/>
    <w:rsid w:val="00A175E6"/>
    <w:rsid w:val="00A431EC"/>
    <w:rsid w:val="00A51CDA"/>
    <w:rsid w:val="00A5279E"/>
    <w:rsid w:val="00A609DF"/>
    <w:rsid w:val="00A71C2E"/>
    <w:rsid w:val="00A81A98"/>
    <w:rsid w:val="00A90096"/>
    <w:rsid w:val="00A94DA2"/>
    <w:rsid w:val="00AA03E3"/>
    <w:rsid w:val="00AA2291"/>
    <w:rsid w:val="00AB44FD"/>
    <w:rsid w:val="00AB462B"/>
    <w:rsid w:val="00AB4EEF"/>
    <w:rsid w:val="00AC3014"/>
    <w:rsid w:val="00AD5F68"/>
    <w:rsid w:val="00AF583D"/>
    <w:rsid w:val="00B10039"/>
    <w:rsid w:val="00B21B52"/>
    <w:rsid w:val="00B35754"/>
    <w:rsid w:val="00B40186"/>
    <w:rsid w:val="00B6328E"/>
    <w:rsid w:val="00B6705A"/>
    <w:rsid w:val="00B67AE2"/>
    <w:rsid w:val="00B77309"/>
    <w:rsid w:val="00BC2CEE"/>
    <w:rsid w:val="00BE0C6A"/>
    <w:rsid w:val="00C0414C"/>
    <w:rsid w:val="00C06E14"/>
    <w:rsid w:val="00C20F01"/>
    <w:rsid w:val="00C45ED6"/>
    <w:rsid w:val="00C6298D"/>
    <w:rsid w:val="00C74E88"/>
    <w:rsid w:val="00C76396"/>
    <w:rsid w:val="00C80B5D"/>
    <w:rsid w:val="00CB1411"/>
    <w:rsid w:val="00CD257E"/>
    <w:rsid w:val="00CE0D3A"/>
    <w:rsid w:val="00CF7EDA"/>
    <w:rsid w:val="00D016EA"/>
    <w:rsid w:val="00D1626F"/>
    <w:rsid w:val="00D751F2"/>
    <w:rsid w:val="00D83321"/>
    <w:rsid w:val="00DA38BE"/>
    <w:rsid w:val="00DA3D0F"/>
    <w:rsid w:val="00DB4BFC"/>
    <w:rsid w:val="00DD5B75"/>
    <w:rsid w:val="00DF4563"/>
    <w:rsid w:val="00E043AD"/>
    <w:rsid w:val="00E43C0B"/>
    <w:rsid w:val="00E477B4"/>
    <w:rsid w:val="00E51D94"/>
    <w:rsid w:val="00E6307E"/>
    <w:rsid w:val="00E678FC"/>
    <w:rsid w:val="00E9028D"/>
    <w:rsid w:val="00EA1256"/>
    <w:rsid w:val="00EA2614"/>
    <w:rsid w:val="00EA297E"/>
    <w:rsid w:val="00EA5AE9"/>
    <w:rsid w:val="00EB40AE"/>
    <w:rsid w:val="00EE72ED"/>
    <w:rsid w:val="00EF45B5"/>
    <w:rsid w:val="00F042B2"/>
    <w:rsid w:val="00F20971"/>
    <w:rsid w:val="00F22512"/>
    <w:rsid w:val="00F50908"/>
    <w:rsid w:val="00F707C2"/>
    <w:rsid w:val="00F7245A"/>
    <w:rsid w:val="00F747B1"/>
    <w:rsid w:val="00FA2B2D"/>
    <w:rsid w:val="00FA2FA8"/>
    <w:rsid w:val="00FB3691"/>
    <w:rsid w:val="00FD1AB4"/>
    <w:rsid w:val="00FE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93E0"/>
  <w15:chartTrackingRefBased/>
  <w15:docId w15:val="{0AE2C2D1-7F85-4661-BC04-9E7BC580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D7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1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1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1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1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AC3014"/>
  </w:style>
  <w:style w:type="character" w:customStyle="1" w:styleId="Heading1Char">
    <w:name w:val="Heading 1 Char"/>
    <w:basedOn w:val="DefaultParagraphFont"/>
    <w:link w:val="Heading1"/>
    <w:uiPriority w:val="9"/>
    <w:rsid w:val="00851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1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12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23C7D"/>
    <w:rPr>
      <w:color w:val="666666"/>
    </w:rPr>
  </w:style>
  <w:style w:type="character" w:styleId="HTMLCode">
    <w:name w:val="HTML Code"/>
    <w:basedOn w:val="DefaultParagraphFont"/>
    <w:uiPriority w:val="99"/>
    <w:semiHidden/>
    <w:unhideWhenUsed/>
    <w:rsid w:val="00CB141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B1411"/>
    <w:rPr>
      <w:b/>
      <w:bCs/>
    </w:rPr>
  </w:style>
  <w:style w:type="character" w:customStyle="1" w:styleId="katex-mathml">
    <w:name w:val="katex-mathml"/>
    <w:basedOn w:val="DefaultParagraphFont"/>
    <w:rsid w:val="00B40186"/>
  </w:style>
  <w:style w:type="character" w:customStyle="1" w:styleId="mord">
    <w:name w:val="mord"/>
    <w:basedOn w:val="DefaultParagraphFont"/>
    <w:rsid w:val="00B40186"/>
  </w:style>
  <w:style w:type="character" w:customStyle="1" w:styleId="vlist-s">
    <w:name w:val="vlist-s"/>
    <w:basedOn w:val="DefaultParagraphFont"/>
    <w:rsid w:val="00B40186"/>
  </w:style>
  <w:style w:type="character" w:customStyle="1" w:styleId="mrel">
    <w:name w:val="mrel"/>
    <w:basedOn w:val="DefaultParagraphFont"/>
    <w:rsid w:val="00B40186"/>
  </w:style>
  <w:style w:type="character" w:customStyle="1" w:styleId="mbin">
    <w:name w:val="mbin"/>
    <w:basedOn w:val="DefaultParagraphFont"/>
    <w:rsid w:val="00CD257E"/>
  </w:style>
  <w:style w:type="character" w:customStyle="1" w:styleId="mop">
    <w:name w:val="mop"/>
    <w:basedOn w:val="DefaultParagraphFont"/>
    <w:rsid w:val="000D0D77"/>
  </w:style>
  <w:style w:type="character" w:customStyle="1" w:styleId="mopen">
    <w:name w:val="mopen"/>
    <w:basedOn w:val="DefaultParagraphFont"/>
    <w:rsid w:val="000D0D77"/>
  </w:style>
  <w:style w:type="character" w:customStyle="1" w:styleId="mclose">
    <w:name w:val="mclose"/>
    <w:basedOn w:val="DefaultParagraphFont"/>
    <w:rsid w:val="000D0D77"/>
  </w:style>
  <w:style w:type="paragraph" w:styleId="Revision">
    <w:name w:val="Revision"/>
    <w:hidden/>
    <w:uiPriority w:val="99"/>
    <w:semiHidden/>
    <w:rsid w:val="0014677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A3D0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DA3D0F"/>
  </w:style>
  <w:style w:type="character" w:customStyle="1" w:styleId="CommentTextChar">
    <w:name w:val="Comment Text Char"/>
    <w:basedOn w:val="DefaultParagraphFont"/>
    <w:link w:val="CommentText"/>
    <w:uiPriority w:val="99"/>
    <w:rsid w:val="00DA3D0F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3D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3D0F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22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3.png"/><Relationship Id="rId12" Type="http://schemas.microsoft.com/office/2018/08/relationships/commentsExtensible" Target="commentsExtensible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6/09/relationships/commentsIds" Target="commentsIds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microsoft.com/office/2011/relationships/commentsExtended" Target="commentsExtended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8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Yanan Wu</cp:lastModifiedBy>
  <cp:revision>149</cp:revision>
  <dcterms:created xsi:type="dcterms:W3CDTF">2025-01-31T04:34:00Z</dcterms:created>
  <dcterms:modified xsi:type="dcterms:W3CDTF">2025-02-25T17:37:00Z</dcterms:modified>
</cp:coreProperties>
</file>